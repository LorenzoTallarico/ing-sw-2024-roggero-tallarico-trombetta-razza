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DB9EC" w14:textId="0B0CDB3D" w:rsidR="00786A75" w:rsidRDefault="00786A75" w:rsidP="00B8303F">
      <w:pPr>
        <w:pStyle w:val="Titolo"/>
      </w:pPr>
      <w:r>
        <w:t xml:space="preserve">Peer-Review </w:t>
      </w:r>
      <w:r w:rsidR="006D2305">
        <w:t>2</w:t>
      </w:r>
      <w:r>
        <w:t>: UML</w:t>
      </w:r>
      <w:r w:rsidR="006D2305">
        <w:t xml:space="preserve"> e NETWORKING</w:t>
      </w:r>
    </w:p>
    <w:p w14:paraId="347813A8" w14:textId="77777777" w:rsidR="00536D31" w:rsidRDefault="00536D31" w:rsidP="00B8303F">
      <w:pPr>
        <w:pStyle w:val="Sottotitolo"/>
      </w:pPr>
      <w:r>
        <w:t xml:space="preserve">Domenico Parlato, Andrea Santaniello, Juan Marco </w:t>
      </w:r>
      <w:proofErr w:type="spellStart"/>
      <w:r>
        <w:t>Patagoc</w:t>
      </w:r>
      <w:proofErr w:type="spellEnd"/>
      <w:r>
        <w:t>, Eliseo Paoletti</w:t>
      </w:r>
    </w:p>
    <w:p w14:paraId="6E3E40AE" w14:textId="38A0E87F" w:rsidR="00B8303F" w:rsidRPr="00B8303F" w:rsidRDefault="00B8303F" w:rsidP="00B8303F">
      <w:pPr>
        <w:pStyle w:val="Sottotitolo"/>
      </w:pPr>
      <w:r w:rsidRPr="00B8303F">
        <w:t xml:space="preserve">Gruppo </w:t>
      </w:r>
      <w:r w:rsidR="00536D31">
        <w:t>CG53</w:t>
      </w:r>
    </w:p>
    <w:p w14:paraId="5A7A88B2" w14:textId="77777777" w:rsidR="00B8303F" w:rsidRDefault="00B8303F" w:rsidP="00B8303F"/>
    <w:p w14:paraId="4C57AB17" w14:textId="5E62C6AA" w:rsidR="006D2305" w:rsidRDefault="006D2305" w:rsidP="006D2305">
      <w:r>
        <w:t xml:space="preserve">Il presente documento descrive l'implementazione del networking utilizzando Java RMI. </w:t>
      </w:r>
    </w:p>
    <w:p w14:paraId="6D7BB574" w14:textId="20DA960A" w:rsidR="006D2305" w:rsidDel="00A25EB1" w:rsidRDefault="006D2305" w:rsidP="00EE55E5">
      <w:pPr>
        <w:pStyle w:val="Titolo2"/>
        <w:rPr>
          <w:del w:id="0" w:author="andrea santaniello" w:date="2024-05-06T22:49:00Z" w16du:dateUtc="2024-05-06T20:49:00Z"/>
        </w:rPr>
      </w:pPr>
      <w:del w:id="1" w:author="andrea santaniello" w:date="2024-05-06T22:49:00Z" w16du:dateUtc="2024-05-06T20:49:00Z">
        <w:r w:rsidDel="00A25EB1">
          <w:delText>Purtroppo per i ritardi che si sono verificati a causa dei problemi nell’implementazione del model abbiamo optato per la realizzazione della sola architettura RMI (di cui non abbiamo ancora del tutto finito di creare) a scapito dell’utilizzo della connessione TCP. Oggi presentiamo quanto siamo riusciti a creare in questo periodo.</w:delText>
        </w:r>
      </w:del>
    </w:p>
    <w:p w14:paraId="3F78652A" w14:textId="77777777" w:rsidR="00A25EB1" w:rsidRPr="00A25EB1" w:rsidRDefault="00A25EB1" w:rsidP="00A25EB1">
      <w:pPr>
        <w:rPr>
          <w:ins w:id="2" w:author="andrea santaniello" w:date="2024-05-06T22:49:00Z" w16du:dateUtc="2024-05-06T20:49:00Z"/>
        </w:rPr>
      </w:pPr>
    </w:p>
    <w:p w14:paraId="5A4B663F" w14:textId="7CBAB5E7" w:rsidR="006D2305" w:rsidDel="00A25EB1" w:rsidRDefault="006D2305" w:rsidP="006D2305">
      <w:pPr>
        <w:rPr>
          <w:del w:id="3" w:author="andrea santaniello" w:date="2024-05-06T22:49:00Z" w16du:dateUtc="2024-05-06T20:49:00Z"/>
        </w:rPr>
      </w:pPr>
    </w:p>
    <w:p w14:paraId="199E7760" w14:textId="7B64BF88" w:rsidR="006D2305" w:rsidRPr="003124FD" w:rsidRDefault="006D2305" w:rsidP="00EE55E5">
      <w:pPr>
        <w:pStyle w:val="Titolo2"/>
        <w:rPr>
          <w:b/>
          <w:bCs/>
          <w:rPrChange w:id="4" w:author="Eliseo Paoletti" w:date="2024-05-06T19:18:00Z" w16du:dateUtc="2024-05-06T17:18:00Z">
            <w:rPr/>
          </w:rPrChange>
        </w:rPr>
      </w:pPr>
      <w:r w:rsidRPr="003124FD">
        <w:rPr>
          <w:b/>
          <w:bCs/>
          <w:rPrChange w:id="5" w:author="Eliseo Paoletti" w:date="2024-05-06T19:18:00Z" w16du:dateUtc="2024-05-06T17:18:00Z">
            <w:rPr/>
          </w:rPrChange>
        </w:rPr>
        <w:t>Architettura del Server RMI</w:t>
      </w:r>
    </w:p>
    <w:p w14:paraId="6F565458" w14:textId="3C5C389D" w:rsidR="006D2305" w:rsidRDefault="006D2305">
      <w:pPr>
        <w:pStyle w:val="Titolo3"/>
        <w:pPrChange w:id="6" w:author="Eliseo Paoletti" w:date="2024-05-06T19:13:00Z" w16du:dateUtc="2024-05-06T17:13:00Z">
          <w:pPr/>
        </w:pPrChange>
      </w:pPr>
      <w:r w:rsidRPr="003124FD">
        <w:rPr>
          <w:rStyle w:val="Titolo3Carattere"/>
          <w:rPrChange w:id="7" w:author="Eliseo Paoletti" w:date="2024-05-06T19:13:00Z" w16du:dateUtc="2024-05-06T17:13:00Z">
            <w:rPr>
              <w:b/>
              <w:bCs/>
            </w:rPr>
          </w:rPrChange>
        </w:rPr>
        <w:t>Inizializzazione e Registrazione</w:t>
      </w:r>
      <w:r>
        <w:t>:</w:t>
      </w:r>
    </w:p>
    <w:p w14:paraId="5DEEB631" w14:textId="604C2496" w:rsidR="006D2305" w:rsidRDefault="006D2305">
      <w:pPr>
        <w:rPr>
          <w:ins w:id="8" w:author="Eliseo Paoletti" w:date="2024-05-06T19:05:00Z" w16du:dateUtc="2024-05-06T17:05:00Z"/>
        </w:rPr>
        <w:pPrChange w:id="9" w:author="Eliseo Paoletti" w:date="2024-05-06T19:07:00Z" w16du:dateUtc="2024-05-06T17:07:00Z">
          <w:pPr>
            <w:ind w:left="708"/>
          </w:pPr>
        </w:pPrChange>
      </w:pPr>
      <w:r>
        <w:t xml:space="preserve">- Il </w:t>
      </w:r>
      <w:r w:rsidRPr="00F20365">
        <w:rPr>
          <w:b/>
          <w:bCs/>
          <w:rPrChange w:id="10" w:author="andrea santaniello" w:date="2024-05-06T22:39:00Z" w16du:dateUtc="2024-05-06T20:39:00Z">
            <w:rPr/>
          </w:rPrChange>
        </w:rPr>
        <w:t>`</w:t>
      </w:r>
      <w:proofErr w:type="spellStart"/>
      <w:r w:rsidRPr="00EE55E5">
        <w:rPr>
          <w:b/>
          <w:bCs/>
        </w:rPr>
        <w:t>ServerRMI</w:t>
      </w:r>
      <w:proofErr w:type="spellEnd"/>
      <w:r w:rsidRPr="00F20365">
        <w:rPr>
          <w:b/>
          <w:bCs/>
          <w:rPrChange w:id="11" w:author="andrea santaniello" w:date="2024-05-06T22:39:00Z" w16du:dateUtc="2024-05-06T20:39:00Z">
            <w:rPr/>
          </w:rPrChange>
        </w:rPr>
        <w:t>`</w:t>
      </w:r>
      <w:r>
        <w:t xml:space="preserve"> viene avviato e si registra nel registro RMI disponibile</w:t>
      </w:r>
      <w:r w:rsidR="00EE55E5">
        <w:t xml:space="preserve"> nella </w:t>
      </w:r>
      <w:ins w:id="12" w:author="Eliseo Paoletti" w:date="2024-05-06T19:07:00Z" w16du:dateUtc="2024-05-06T17:07:00Z">
        <w:r w:rsidR="00772400">
          <w:t>“</w:t>
        </w:r>
      </w:ins>
      <w:proofErr w:type="spellStart"/>
      <w:r w:rsidR="00EE55E5" w:rsidRPr="00EE55E5">
        <w:rPr>
          <w:i/>
          <w:iCs/>
        </w:rPr>
        <w:t>Def_Port</w:t>
      </w:r>
      <w:proofErr w:type="spellEnd"/>
      <w:r w:rsidR="00EE55E5">
        <w:t>=”1234”</w:t>
      </w:r>
      <w:r>
        <w:t>.</w:t>
      </w:r>
    </w:p>
    <w:p w14:paraId="5F26C3A4" w14:textId="77777777" w:rsidR="00772400" w:rsidRPr="00772400" w:rsidRDefault="00772400">
      <w:pPr>
        <w:shd w:val="clear" w:color="auto" w:fill="3B3838" w:themeFill="background2" w:themeFillShade="40"/>
        <w:rPr>
          <w:moveTo w:id="13" w:author="Eliseo Paoletti" w:date="2024-05-06T19:06:00Z" w16du:dateUtc="2024-05-06T17:06:00Z"/>
          <w:rFonts w:ascii="Cascadia Code Light" w:hAnsi="Cascadia Code Light" w:cs="Cascadia Code Light"/>
          <w:color w:val="FFFFFF" w:themeColor="background1"/>
          <w:sz w:val="20"/>
          <w:szCs w:val="20"/>
          <w:lang w:val="en-US"/>
          <w:rPrChange w:id="14" w:author="Eliseo Paoletti" w:date="2024-05-06T19:07:00Z" w16du:dateUtc="2024-05-06T17:07:00Z">
            <w:rPr>
              <w:moveTo w:id="15" w:author="Eliseo Paoletti" w:date="2024-05-06T19:06:00Z" w16du:dateUtc="2024-05-06T17:06:00Z"/>
            </w:rPr>
          </w:rPrChange>
        </w:rPr>
        <w:pPrChange w:id="16" w:author="Eliseo Paoletti" w:date="2024-05-06T19:30:00Z" w16du:dateUtc="2024-05-06T17:30:00Z">
          <w:pPr>
            <w:ind w:left="708"/>
          </w:pPr>
        </w:pPrChange>
      </w:pPr>
      <w:moveToRangeStart w:id="17" w:author="Eliseo Paoletti" w:date="2024-05-06T19:06:00Z" w:name="move165914802"/>
      <w:moveTo w:id="18" w:author="Eliseo Paoletti" w:date="2024-05-06T19:06:00Z" w16du:dateUtc="2024-05-06T17:06:00Z">
        <w:r w:rsidRPr="00772400">
          <w:rPr>
            <w:rFonts w:ascii="Cascadia Code Light" w:hAnsi="Cascadia Code Light" w:cs="Cascadia Code Light"/>
            <w:color w:val="FFFFFF" w:themeColor="background1"/>
            <w:sz w:val="20"/>
            <w:szCs w:val="20"/>
            <w:lang w:val="en-US"/>
            <w:rPrChange w:id="19" w:author="Eliseo Paoletti" w:date="2024-05-06T19:07:00Z" w16du:dateUtc="2024-05-06T17:07:00Z">
              <w:rPr/>
            </w:rPrChange>
          </w:rPr>
          <w:t xml:space="preserve">registry = </w:t>
        </w:r>
        <w:proofErr w:type="spellStart"/>
        <w:r w:rsidRPr="00772400">
          <w:rPr>
            <w:rFonts w:ascii="Cascadia Code Light" w:hAnsi="Cascadia Code Light" w:cs="Cascadia Code Light"/>
            <w:color w:val="FFFFFF" w:themeColor="background1"/>
            <w:sz w:val="20"/>
            <w:szCs w:val="20"/>
            <w:lang w:val="en-US"/>
            <w:rPrChange w:id="20" w:author="Eliseo Paoletti" w:date="2024-05-06T19:07:00Z" w16du:dateUtc="2024-05-06T17:07:00Z">
              <w:rPr/>
            </w:rPrChange>
          </w:rPr>
          <w:t>LocateRegistry.createRegistry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20"/>
            <w:szCs w:val="20"/>
            <w:lang w:val="en-US"/>
            <w:rPrChange w:id="21" w:author="Eliseo Paoletti" w:date="2024-05-06T19:07:00Z" w16du:dateUtc="2024-05-06T17:07:00Z">
              <w:rPr/>
            </w:rPrChange>
          </w:rPr>
          <w:t>(</w:t>
        </w:r>
        <w:proofErr w:type="spellStart"/>
        <w:r w:rsidRPr="00772400">
          <w:rPr>
            <w:rFonts w:ascii="Cascadia Code Light" w:hAnsi="Cascadia Code Light" w:cs="Cascadia Code Light"/>
            <w:color w:val="FFFFFF" w:themeColor="background1"/>
            <w:sz w:val="20"/>
            <w:szCs w:val="20"/>
            <w:lang w:val="en-US"/>
            <w:rPrChange w:id="22" w:author="Eliseo Paoletti" w:date="2024-05-06T19:07:00Z" w16du:dateUtc="2024-05-06T17:07:00Z">
              <w:rPr/>
            </w:rPrChange>
          </w:rPr>
          <w:t>Def_</w:t>
        </w:r>
        <w:proofErr w:type="gramStart"/>
        <w:r w:rsidRPr="00772400">
          <w:rPr>
            <w:rFonts w:ascii="Cascadia Code Light" w:hAnsi="Cascadia Code Light" w:cs="Cascadia Code Light"/>
            <w:color w:val="FFFFFF" w:themeColor="background1"/>
            <w:sz w:val="20"/>
            <w:szCs w:val="20"/>
            <w:lang w:val="en-US"/>
            <w:rPrChange w:id="23" w:author="Eliseo Paoletti" w:date="2024-05-06T19:07:00Z" w16du:dateUtc="2024-05-06T17:07:00Z">
              <w:rPr/>
            </w:rPrChange>
          </w:rPr>
          <w:t>value.Def</w:t>
        </w:r>
        <w:proofErr w:type="gramEnd"/>
        <w:r w:rsidRPr="00772400">
          <w:rPr>
            <w:rFonts w:ascii="Cascadia Code Light" w:hAnsi="Cascadia Code Light" w:cs="Cascadia Code Light"/>
            <w:color w:val="FFFFFF" w:themeColor="background1"/>
            <w:sz w:val="20"/>
            <w:szCs w:val="20"/>
            <w:lang w:val="en-US"/>
            <w:rPrChange w:id="24" w:author="Eliseo Paoletti" w:date="2024-05-06T19:07:00Z" w16du:dateUtc="2024-05-06T17:07:00Z">
              <w:rPr/>
            </w:rPrChange>
          </w:rPr>
          <w:t>_Port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20"/>
            <w:szCs w:val="20"/>
            <w:lang w:val="en-US"/>
            <w:rPrChange w:id="25" w:author="Eliseo Paoletti" w:date="2024-05-06T19:07:00Z" w16du:dateUtc="2024-05-06T17:07:00Z">
              <w:rPr/>
            </w:rPrChange>
          </w:rPr>
          <w:t>);</w:t>
        </w:r>
      </w:moveTo>
    </w:p>
    <w:p w14:paraId="0ACC91B0" w14:textId="6D2C6010" w:rsidR="00772400" w:rsidRPr="00E81810" w:rsidRDefault="00772400">
      <w:pPr>
        <w:shd w:val="clear" w:color="auto" w:fill="3B3838" w:themeFill="background2" w:themeFillShade="40"/>
        <w:rPr>
          <w:rFonts w:ascii="Cascadia Code Light" w:hAnsi="Cascadia Code Light" w:cs="Cascadia Code Light"/>
          <w:color w:val="FFFFFF" w:themeColor="background1"/>
          <w:sz w:val="20"/>
          <w:szCs w:val="20"/>
          <w:lang w:val="en-US"/>
          <w:rPrChange w:id="26" w:author="andrea santaniello" w:date="2024-05-06T21:43:00Z" w16du:dateUtc="2024-05-06T19:43:00Z">
            <w:rPr/>
          </w:rPrChange>
        </w:rPr>
        <w:pPrChange w:id="27" w:author="Eliseo Paoletti" w:date="2024-05-06T19:30:00Z" w16du:dateUtc="2024-05-06T17:30:00Z">
          <w:pPr>
            <w:ind w:left="708"/>
          </w:pPr>
        </w:pPrChange>
      </w:pPr>
      <w:proofErr w:type="spellStart"/>
      <w:proofErr w:type="gramStart"/>
      <w:moveTo w:id="28" w:author="Eliseo Paoletti" w:date="2024-05-06T19:06:00Z" w16du:dateUtc="2024-05-06T17:06:00Z">
        <w:r w:rsidRPr="00E81810">
          <w:rPr>
            <w:rFonts w:ascii="Cascadia Code Light" w:hAnsi="Cascadia Code Light" w:cs="Cascadia Code Light"/>
            <w:color w:val="FFFFFF" w:themeColor="background1"/>
            <w:sz w:val="20"/>
            <w:szCs w:val="20"/>
            <w:lang w:val="en-US"/>
            <w:rPrChange w:id="29" w:author="andrea santaniello" w:date="2024-05-06T21:43:00Z" w16du:dateUtc="2024-05-06T19:43:00Z">
              <w:rPr/>
            </w:rPrChange>
          </w:rPr>
          <w:t>getRegistry</w:t>
        </w:r>
        <w:proofErr w:type="spellEnd"/>
        <w:r w:rsidRPr="00E81810">
          <w:rPr>
            <w:rFonts w:ascii="Cascadia Code Light" w:hAnsi="Cascadia Code Light" w:cs="Cascadia Code Light"/>
            <w:color w:val="FFFFFF" w:themeColor="background1"/>
            <w:sz w:val="20"/>
            <w:szCs w:val="20"/>
            <w:lang w:val="en-US"/>
            <w:rPrChange w:id="30" w:author="andrea santaniello" w:date="2024-05-06T21:43:00Z" w16du:dateUtc="2024-05-06T19:43:00Z">
              <w:rPr/>
            </w:rPrChange>
          </w:rPr>
          <w:t>(</w:t>
        </w:r>
        <w:proofErr w:type="gramEnd"/>
        <w:r w:rsidRPr="00E81810">
          <w:rPr>
            <w:rFonts w:ascii="Cascadia Code Light" w:hAnsi="Cascadia Code Light" w:cs="Cascadia Code Light"/>
            <w:color w:val="FFFFFF" w:themeColor="background1"/>
            <w:sz w:val="20"/>
            <w:szCs w:val="20"/>
            <w:lang w:val="en-US"/>
            <w:rPrChange w:id="31" w:author="andrea santaniello" w:date="2024-05-06T21:43:00Z" w16du:dateUtc="2024-05-06T19:43:00Z">
              <w:rPr/>
            </w:rPrChange>
          </w:rPr>
          <w:t>).rebind(</w:t>
        </w:r>
        <w:proofErr w:type="spellStart"/>
        <w:r w:rsidRPr="00E81810">
          <w:rPr>
            <w:rFonts w:ascii="Cascadia Code Light" w:hAnsi="Cascadia Code Light" w:cs="Cascadia Code Light"/>
            <w:color w:val="FFFFFF" w:themeColor="background1"/>
            <w:sz w:val="20"/>
            <w:szCs w:val="20"/>
            <w:lang w:val="en-US"/>
            <w:rPrChange w:id="32" w:author="andrea santaniello" w:date="2024-05-06T21:43:00Z" w16du:dateUtc="2024-05-06T19:43:00Z">
              <w:rPr/>
            </w:rPrChange>
          </w:rPr>
          <w:t>Def_value.Def_Server_Name</w:t>
        </w:r>
        <w:proofErr w:type="spellEnd"/>
        <w:r w:rsidRPr="00E81810">
          <w:rPr>
            <w:rFonts w:ascii="Cascadia Code Light" w:hAnsi="Cascadia Code Light" w:cs="Cascadia Code Light"/>
            <w:color w:val="FFFFFF" w:themeColor="background1"/>
            <w:sz w:val="20"/>
            <w:szCs w:val="20"/>
            <w:lang w:val="en-US"/>
            <w:rPrChange w:id="33" w:author="andrea santaniello" w:date="2024-05-06T21:43:00Z" w16du:dateUtc="2024-05-06T19:43:00Z">
              <w:rPr/>
            </w:rPrChange>
          </w:rPr>
          <w:t xml:space="preserve">, </w:t>
        </w:r>
        <w:proofErr w:type="spellStart"/>
        <w:r w:rsidRPr="00E81810">
          <w:rPr>
            <w:rFonts w:ascii="Cascadia Code Light" w:hAnsi="Cascadia Code Light" w:cs="Cascadia Code Light"/>
            <w:color w:val="FFFFFF" w:themeColor="background1"/>
            <w:sz w:val="20"/>
            <w:szCs w:val="20"/>
            <w:lang w:val="en-US"/>
            <w:rPrChange w:id="34" w:author="andrea santaniello" w:date="2024-05-06T21:43:00Z" w16du:dateUtc="2024-05-06T19:43:00Z">
              <w:rPr/>
            </w:rPrChange>
          </w:rPr>
          <w:t>ServerObj</w:t>
        </w:r>
        <w:proofErr w:type="spellEnd"/>
        <w:r w:rsidRPr="00E81810">
          <w:rPr>
            <w:rFonts w:ascii="Cascadia Code Light" w:hAnsi="Cascadia Code Light" w:cs="Cascadia Code Light"/>
            <w:color w:val="FFFFFF" w:themeColor="background1"/>
            <w:sz w:val="20"/>
            <w:szCs w:val="20"/>
            <w:lang w:val="en-US"/>
            <w:rPrChange w:id="35" w:author="andrea santaniello" w:date="2024-05-06T21:43:00Z" w16du:dateUtc="2024-05-06T19:43:00Z">
              <w:rPr/>
            </w:rPrChange>
          </w:rPr>
          <w:t>);</w:t>
        </w:r>
      </w:moveTo>
      <w:moveToRangeEnd w:id="17"/>
    </w:p>
    <w:p w14:paraId="47F7C44F" w14:textId="51B39105" w:rsidR="00EE55E5" w:rsidRPr="00EE55E5" w:rsidDel="00772400" w:rsidRDefault="00EE55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moveFrom w:id="36" w:author="Eliseo Paoletti" w:date="2024-05-06T19:06:00Z" w16du:dateUtc="2024-05-06T17:06:00Z"/>
          <w:rFonts w:ascii="Courier New" w:eastAsia="Times New Roman" w:hAnsi="Courier New" w:cs="Courier New"/>
          <w:color w:val="BCBEC4"/>
          <w:sz w:val="20"/>
          <w:szCs w:val="20"/>
          <w:lang w:val="en-US" w:eastAsia="it-IT"/>
        </w:rPr>
        <w:pPrChange w:id="37" w:author="Eliseo Paoletti" w:date="2024-05-06T19:07:00Z" w16du:dateUtc="2024-05-06T17:07:00Z">
          <w:pPr>
            <w:shd w:val="clear" w:color="auto" w:fill="1E1F22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</w:pPr>
        </w:pPrChange>
      </w:pPr>
      <w:moveFromRangeStart w:id="38" w:author="Eliseo Paoletti" w:date="2024-05-06T19:06:00Z" w:name="move165914802"/>
      <w:moveFrom w:id="39" w:author="Eliseo Paoletti" w:date="2024-05-06T19:06:00Z" w16du:dateUtc="2024-05-06T17:06:00Z">
        <w:r w:rsidRPr="00EE55E5" w:rsidDel="00772400">
          <w:rPr>
            <w:rFonts w:ascii="Courier New" w:eastAsia="Times New Roman" w:hAnsi="Courier New" w:cs="Courier New"/>
            <w:i/>
            <w:iCs/>
            <w:color w:val="C77DBB"/>
            <w:sz w:val="20"/>
            <w:szCs w:val="20"/>
            <w:lang w:val="en-US" w:eastAsia="it-IT"/>
          </w:rPr>
          <w:t xml:space="preserve">registry </w:t>
        </w:r>
        <w:r w:rsidRPr="00EE55E5" w:rsidDel="00772400">
          <w:rPr>
            <w:rFonts w:ascii="Courier New" w:eastAsia="Times New Roman" w:hAnsi="Courier New" w:cs="Courier New"/>
            <w:color w:val="BCBEC4"/>
            <w:sz w:val="20"/>
            <w:szCs w:val="20"/>
            <w:lang w:val="en-US" w:eastAsia="it-IT"/>
          </w:rPr>
          <w:t>= LocateRegistry.</w:t>
        </w:r>
        <w:r w:rsidRPr="00EE55E5" w:rsidDel="00772400">
          <w:rPr>
            <w:rFonts w:ascii="Courier New" w:eastAsia="Times New Roman" w:hAnsi="Courier New" w:cs="Courier New"/>
            <w:i/>
            <w:iCs/>
            <w:color w:val="BCBEC4"/>
            <w:sz w:val="20"/>
            <w:szCs w:val="20"/>
            <w:lang w:val="en-US" w:eastAsia="it-IT"/>
          </w:rPr>
          <w:t>createRegistry</w:t>
        </w:r>
        <w:r w:rsidRPr="00EE55E5" w:rsidDel="00772400">
          <w:rPr>
            <w:rFonts w:ascii="Courier New" w:eastAsia="Times New Roman" w:hAnsi="Courier New" w:cs="Courier New"/>
            <w:color w:val="E8BA36"/>
            <w:sz w:val="20"/>
            <w:szCs w:val="20"/>
            <w:lang w:val="en-US" w:eastAsia="it-IT"/>
          </w:rPr>
          <w:t>(</w:t>
        </w:r>
        <w:r w:rsidRPr="00EE55E5" w:rsidDel="00772400">
          <w:rPr>
            <w:rFonts w:ascii="Courier New" w:eastAsia="Times New Roman" w:hAnsi="Courier New" w:cs="Courier New"/>
            <w:color w:val="BCBEC4"/>
            <w:sz w:val="20"/>
            <w:szCs w:val="20"/>
            <w:lang w:val="en-US" w:eastAsia="it-IT"/>
          </w:rPr>
          <w:t>Def_value.</w:t>
        </w:r>
        <w:r w:rsidRPr="00EE55E5" w:rsidDel="00772400">
          <w:rPr>
            <w:rFonts w:ascii="Courier New" w:eastAsia="Times New Roman" w:hAnsi="Courier New" w:cs="Courier New"/>
            <w:i/>
            <w:iCs/>
            <w:color w:val="C77DBB"/>
            <w:sz w:val="20"/>
            <w:szCs w:val="20"/>
            <w:lang w:val="en-US" w:eastAsia="it-IT"/>
          </w:rPr>
          <w:t>Def_Port</w:t>
        </w:r>
        <w:r w:rsidRPr="00EE55E5" w:rsidDel="00772400">
          <w:rPr>
            <w:rFonts w:ascii="Courier New" w:eastAsia="Times New Roman" w:hAnsi="Courier New" w:cs="Courier New"/>
            <w:color w:val="E8BA36"/>
            <w:sz w:val="20"/>
            <w:szCs w:val="20"/>
            <w:lang w:val="en-US" w:eastAsia="it-IT"/>
          </w:rPr>
          <w:t>)</w:t>
        </w:r>
        <w:r w:rsidRPr="00EE55E5" w:rsidDel="00772400">
          <w:rPr>
            <w:rFonts w:ascii="Courier New" w:eastAsia="Times New Roman" w:hAnsi="Courier New" w:cs="Courier New"/>
            <w:color w:val="BCBEC4"/>
            <w:sz w:val="20"/>
            <w:szCs w:val="20"/>
            <w:lang w:val="en-US" w:eastAsia="it-IT"/>
          </w:rPr>
          <w:t>;</w:t>
        </w:r>
        <w:r w:rsidRPr="00EE55E5" w:rsidDel="00772400">
          <w:rPr>
            <w:rFonts w:ascii="Courier New" w:eastAsia="Times New Roman" w:hAnsi="Courier New" w:cs="Courier New"/>
            <w:color w:val="BCBEC4"/>
            <w:sz w:val="20"/>
            <w:szCs w:val="20"/>
            <w:lang w:val="en-US" w:eastAsia="it-IT"/>
          </w:rPr>
          <w:br/>
        </w:r>
        <w:r w:rsidRPr="00EE55E5" w:rsidDel="00772400">
          <w:rPr>
            <w:rFonts w:ascii="Courier New" w:eastAsia="Times New Roman" w:hAnsi="Courier New" w:cs="Courier New"/>
            <w:i/>
            <w:iCs/>
            <w:color w:val="BCBEC4"/>
            <w:sz w:val="20"/>
            <w:szCs w:val="20"/>
            <w:lang w:val="en-US" w:eastAsia="it-IT"/>
          </w:rPr>
          <w:t>getRegistry</w:t>
        </w:r>
        <w:r w:rsidRPr="00EE55E5" w:rsidDel="00772400">
          <w:rPr>
            <w:rFonts w:ascii="Courier New" w:eastAsia="Times New Roman" w:hAnsi="Courier New" w:cs="Courier New"/>
            <w:color w:val="E8BA36"/>
            <w:sz w:val="20"/>
            <w:szCs w:val="20"/>
            <w:lang w:val="en-US" w:eastAsia="it-IT"/>
          </w:rPr>
          <w:t>()</w:t>
        </w:r>
        <w:r w:rsidRPr="00EE55E5" w:rsidDel="00772400">
          <w:rPr>
            <w:rFonts w:ascii="Courier New" w:eastAsia="Times New Roman" w:hAnsi="Courier New" w:cs="Courier New"/>
            <w:color w:val="BCBEC4"/>
            <w:sz w:val="20"/>
            <w:szCs w:val="20"/>
            <w:lang w:val="en-US" w:eastAsia="it-IT"/>
          </w:rPr>
          <w:t>.rebind</w:t>
        </w:r>
        <w:r w:rsidRPr="00EE55E5" w:rsidDel="00772400">
          <w:rPr>
            <w:rFonts w:ascii="Courier New" w:eastAsia="Times New Roman" w:hAnsi="Courier New" w:cs="Courier New"/>
            <w:color w:val="E8BA36"/>
            <w:sz w:val="20"/>
            <w:szCs w:val="20"/>
            <w:lang w:val="en-US" w:eastAsia="it-IT"/>
          </w:rPr>
          <w:t>(</w:t>
        </w:r>
        <w:r w:rsidRPr="00EE55E5" w:rsidDel="00772400">
          <w:rPr>
            <w:rFonts w:ascii="Courier New" w:eastAsia="Times New Roman" w:hAnsi="Courier New" w:cs="Courier New"/>
            <w:color w:val="BCBEC4"/>
            <w:sz w:val="20"/>
            <w:szCs w:val="20"/>
            <w:lang w:val="en-US" w:eastAsia="it-IT"/>
          </w:rPr>
          <w:t>Def_value.</w:t>
        </w:r>
        <w:r w:rsidRPr="00EE55E5" w:rsidDel="00772400">
          <w:rPr>
            <w:rFonts w:ascii="Courier New" w:eastAsia="Times New Roman" w:hAnsi="Courier New" w:cs="Courier New"/>
            <w:i/>
            <w:iCs/>
            <w:color w:val="C77DBB"/>
            <w:sz w:val="20"/>
            <w:szCs w:val="20"/>
            <w:lang w:val="en-US" w:eastAsia="it-IT"/>
          </w:rPr>
          <w:t>Def_Server_Name</w:t>
        </w:r>
        <w:r w:rsidRPr="00EE55E5" w:rsidDel="00772400">
          <w:rPr>
            <w:rFonts w:ascii="Courier New" w:eastAsia="Times New Roman" w:hAnsi="Courier New" w:cs="Courier New"/>
            <w:color w:val="BCBEC4"/>
            <w:sz w:val="20"/>
            <w:szCs w:val="20"/>
            <w:lang w:val="en-US" w:eastAsia="it-IT"/>
          </w:rPr>
          <w:t xml:space="preserve">, </w:t>
        </w:r>
        <w:r w:rsidRPr="00EE55E5" w:rsidDel="00772400">
          <w:rPr>
            <w:rFonts w:ascii="Courier New" w:eastAsia="Times New Roman" w:hAnsi="Courier New" w:cs="Courier New"/>
            <w:i/>
            <w:iCs/>
            <w:color w:val="C77DBB"/>
            <w:sz w:val="20"/>
            <w:szCs w:val="20"/>
            <w:lang w:val="en-US" w:eastAsia="it-IT"/>
          </w:rPr>
          <w:t>ServerObj</w:t>
        </w:r>
        <w:r w:rsidRPr="00EE55E5" w:rsidDel="00772400">
          <w:rPr>
            <w:rFonts w:ascii="Courier New" w:eastAsia="Times New Roman" w:hAnsi="Courier New" w:cs="Courier New"/>
            <w:color w:val="E8BA36"/>
            <w:sz w:val="20"/>
            <w:szCs w:val="20"/>
            <w:lang w:val="en-US" w:eastAsia="it-IT"/>
          </w:rPr>
          <w:t>)</w:t>
        </w:r>
        <w:r w:rsidRPr="00EE55E5" w:rsidDel="00772400">
          <w:rPr>
            <w:rFonts w:ascii="Courier New" w:eastAsia="Times New Roman" w:hAnsi="Courier New" w:cs="Courier New"/>
            <w:color w:val="BCBEC4"/>
            <w:sz w:val="20"/>
            <w:szCs w:val="20"/>
            <w:lang w:val="en-US" w:eastAsia="it-IT"/>
          </w:rPr>
          <w:t>;</w:t>
        </w:r>
      </w:moveFrom>
    </w:p>
    <w:moveFromRangeEnd w:id="38"/>
    <w:p w14:paraId="29D06A51" w14:textId="77777777" w:rsidR="006D2305" w:rsidRPr="00E81810" w:rsidDel="00772400" w:rsidRDefault="006D2305">
      <w:pPr>
        <w:rPr>
          <w:del w:id="40" w:author="Eliseo Paoletti" w:date="2024-05-06T19:03:00Z" w16du:dateUtc="2024-05-06T17:03:00Z"/>
          <w:rFonts w:ascii="Cascadia Code Light" w:hAnsi="Cascadia Code Light" w:cs="Cascadia Code Light"/>
          <w:color w:val="7A7E85"/>
          <w:sz w:val="18"/>
          <w:szCs w:val="18"/>
          <w:rPrChange w:id="41" w:author="andrea santaniello" w:date="2024-05-06T21:43:00Z" w16du:dateUtc="2024-05-06T19:43:00Z">
            <w:rPr>
              <w:del w:id="42" w:author="Eliseo Paoletti" w:date="2024-05-06T19:03:00Z" w16du:dateUtc="2024-05-06T17:03:00Z"/>
              <w:rFonts w:ascii="Cascadia Code Light" w:hAnsi="Cascadia Code Light" w:cs="Cascadia Code Light"/>
              <w:color w:val="7A7E85"/>
              <w:sz w:val="18"/>
              <w:szCs w:val="18"/>
              <w:lang w:val="en-US"/>
            </w:rPr>
          </w:rPrChange>
        </w:rPr>
        <w:pPrChange w:id="43" w:author="Eliseo Paoletti" w:date="2024-05-06T19:07:00Z" w16du:dateUtc="2024-05-06T17:07:00Z">
          <w:pPr>
            <w:ind w:firstLine="708"/>
          </w:pPr>
        </w:pPrChange>
      </w:pPr>
      <w:r>
        <w:t xml:space="preserve">- Il server crea un'istanza di </w:t>
      </w:r>
      <w:r w:rsidRPr="00F20365">
        <w:rPr>
          <w:b/>
          <w:bCs/>
          <w:rPrChange w:id="44" w:author="andrea santaniello" w:date="2024-05-06T22:39:00Z" w16du:dateUtc="2024-05-06T20:39:00Z">
            <w:rPr/>
          </w:rPrChange>
        </w:rPr>
        <w:t>`</w:t>
      </w:r>
      <w:proofErr w:type="spellStart"/>
      <w:r w:rsidRPr="00EE55E5">
        <w:rPr>
          <w:b/>
          <w:bCs/>
        </w:rPr>
        <w:t>GameController</w:t>
      </w:r>
      <w:proofErr w:type="spellEnd"/>
      <w:r w:rsidRPr="00F20365">
        <w:rPr>
          <w:b/>
          <w:bCs/>
          <w:rPrChange w:id="45" w:author="andrea santaniello" w:date="2024-05-06T22:39:00Z" w16du:dateUtc="2024-05-06T20:39:00Z">
            <w:rPr/>
          </w:rPrChange>
        </w:rPr>
        <w:t>`</w:t>
      </w:r>
      <w:r>
        <w:t>, che è esportata per le chiamate remote.</w:t>
      </w:r>
    </w:p>
    <w:p w14:paraId="4C918DF7" w14:textId="77777777" w:rsidR="00772400" w:rsidRDefault="00772400">
      <w:pPr>
        <w:rPr>
          <w:ins w:id="46" w:author="Eliseo Paoletti" w:date="2024-05-06T19:03:00Z" w16du:dateUtc="2024-05-06T17:03:00Z"/>
        </w:rPr>
        <w:pPrChange w:id="47" w:author="Eliseo Paoletti" w:date="2024-05-06T19:07:00Z" w16du:dateUtc="2024-05-06T17:07:00Z">
          <w:pPr>
            <w:ind w:firstLine="708"/>
          </w:pPr>
        </w:pPrChange>
      </w:pPr>
    </w:p>
    <w:p w14:paraId="20974256" w14:textId="77777777" w:rsidR="00772400" w:rsidRDefault="00772400">
      <w:pPr>
        <w:shd w:val="clear" w:color="auto" w:fill="3B3838" w:themeFill="background2" w:themeFillShade="40"/>
        <w:rPr>
          <w:ins w:id="48" w:author="Eliseo Paoletti" w:date="2024-05-06T19:07:00Z" w16du:dateUtc="2024-05-06T17:07:00Z"/>
          <w:rFonts w:ascii="Cascadia Code SemiBold" w:hAnsi="Cascadia Code SemiBold" w:cs="Cascadia Code SemiBold"/>
          <w:b/>
          <w:bCs/>
          <w:color w:val="FFFFFF" w:themeColor="background1"/>
          <w:sz w:val="18"/>
          <w:szCs w:val="18"/>
          <w:lang w:val="en-US"/>
        </w:rPr>
        <w:pPrChange w:id="49" w:author="Eliseo Paoletti" w:date="2024-05-06T19:30:00Z" w16du:dateUtc="2024-05-06T17:30:00Z">
          <w:pPr>
            <w:shd w:val="clear" w:color="auto" w:fill="171717" w:themeFill="background2" w:themeFillShade="1A"/>
            <w:ind w:left="708"/>
          </w:pPr>
        </w:pPrChange>
      </w:pPr>
      <w:ins w:id="50" w:author="Eliseo Paoletti" w:date="2024-05-06T19:02:00Z" w16du:dateUtc="2024-05-06T17:02:00Z">
        <w:r w:rsidRPr="00772400">
          <w:rPr>
            <w:rFonts w:ascii="Cascadia Code SemiBold" w:hAnsi="Cascadia Code SemiBold" w:cs="Cascadia Code SemiBold"/>
            <w:b/>
            <w:bCs/>
            <w:color w:val="FFFFFF" w:themeColor="background1"/>
            <w:sz w:val="18"/>
            <w:szCs w:val="18"/>
            <w:lang w:val="en-US"/>
            <w:rPrChange w:id="51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// Specific methods for game operations</w:t>
        </w:r>
      </w:ins>
    </w:p>
    <w:p w14:paraId="484FC570" w14:textId="77777777" w:rsidR="00772400" w:rsidRDefault="00772400">
      <w:pPr>
        <w:shd w:val="clear" w:color="auto" w:fill="3B3838" w:themeFill="background2" w:themeFillShade="40"/>
        <w:rPr>
          <w:ins w:id="52" w:author="Eliseo Paoletti" w:date="2024-05-06T19:08:00Z" w16du:dateUtc="2024-05-06T17:08:00Z"/>
          <w:rFonts w:ascii="Cascadia Code SemiBold" w:hAnsi="Cascadia Code SemiBold" w:cs="Cascadia Code SemiBold"/>
          <w:b/>
          <w:bCs/>
          <w:color w:val="FFFFFF" w:themeColor="background1"/>
          <w:sz w:val="18"/>
          <w:szCs w:val="18"/>
          <w:lang w:val="en-US"/>
        </w:rPr>
        <w:pPrChange w:id="53" w:author="Eliseo Paoletti" w:date="2024-05-06T19:30:00Z" w16du:dateUtc="2024-05-06T17:30:00Z">
          <w:pPr>
            <w:shd w:val="clear" w:color="auto" w:fill="171717" w:themeFill="background2" w:themeFillShade="1A"/>
            <w:ind w:left="708"/>
          </w:pPr>
        </w:pPrChange>
      </w:pPr>
      <w:ins w:id="54" w:author="Eliseo Paoletti" w:date="2024-05-06T19:02:00Z" w16du:dateUtc="2024-05-06T17:02:00Z"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55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void </w:t>
        </w:r>
        <w:proofErr w:type="spellStart"/>
        <w:proofErr w:type="gram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56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turnCard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57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(</w:t>
        </w:r>
        <w:proofErr w:type="gram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58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String p, int </w:t>
        </w:r>
        <w:proofErr w:type="spell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59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handPosition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60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, </w:t>
        </w:r>
        <w:proofErr w:type="spell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61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boolean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62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 side) throws</w:t>
        </w:r>
      </w:ins>
      <w:ins w:id="63" w:author="Eliseo Paoletti" w:date="2024-05-06T19:05:00Z" w16du:dateUtc="2024-05-06T17:05:00Z"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64" w:author="Eliseo Paoletti" w:date="2024-05-06T19:07:00Z" w16du:dateUtc="2024-05-06T17:07:00Z">
              <w:rPr>
                <w:rFonts w:ascii="Cascadia Code Light" w:hAnsi="Cascadia Code Light" w:cs="Cascadia Code Light"/>
                <w:color w:val="7A7E85"/>
                <w:sz w:val="18"/>
                <w:szCs w:val="18"/>
                <w:lang w:val="en-US"/>
              </w:rPr>
            </w:rPrChange>
          </w:rPr>
          <w:t xml:space="preserve"> </w:t>
        </w:r>
      </w:ins>
      <w:proofErr w:type="spellStart"/>
      <w:ins w:id="65" w:author="Eliseo Paoletti" w:date="2024-05-06T19:02:00Z" w16du:dateUtc="2024-05-06T17:02:00Z"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66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RemoteException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67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;</w:t>
        </w:r>
      </w:ins>
    </w:p>
    <w:p w14:paraId="40E762C3" w14:textId="77777777" w:rsidR="00772400" w:rsidRDefault="00772400">
      <w:pPr>
        <w:shd w:val="clear" w:color="auto" w:fill="3B3838" w:themeFill="background2" w:themeFillShade="40"/>
        <w:rPr>
          <w:ins w:id="68" w:author="Eliseo Paoletti" w:date="2024-05-06T19:08:00Z" w16du:dateUtc="2024-05-06T17:08:00Z"/>
          <w:rFonts w:ascii="Cascadia Code SemiBold" w:hAnsi="Cascadia Code SemiBold" w:cs="Cascadia Code SemiBold"/>
          <w:b/>
          <w:bCs/>
          <w:color w:val="FFFFFF" w:themeColor="background1"/>
          <w:sz w:val="18"/>
          <w:szCs w:val="18"/>
          <w:lang w:val="en-US"/>
        </w:rPr>
        <w:pPrChange w:id="69" w:author="Eliseo Paoletti" w:date="2024-05-06T19:30:00Z" w16du:dateUtc="2024-05-06T17:30:00Z">
          <w:pPr>
            <w:shd w:val="clear" w:color="auto" w:fill="171717" w:themeFill="background2" w:themeFillShade="1A"/>
            <w:ind w:left="708"/>
          </w:pPr>
        </w:pPrChange>
      </w:pPr>
      <w:ins w:id="70" w:author="Eliseo Paoletti" w:date="2024-05-06T19:02:00Z" w16du:dateUtc="2024-05-06T17:02:00Z"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71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int </w:t>
        </w:r>
        <w:proofErr w:type="spellStart"/>
        <w:proofErr w:type="gram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72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chooseCellPosition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73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(</w:t>
        </w:r>
        <w:proofErr w:type="gram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74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String p, int </w:t>
        </w:r>
        <w:proofErr w:type="spell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75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positionArray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76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) throws </w:t>
        </w:r>
        <w:proofErr w:type="spell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77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RemoteException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78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;</w:t>
        </w:r>
      </w:ins>
    </w:p>
    <w:p w14:paraId="756FCDCB" w14:textId="77777777" w:rsidR="00772400" w:rsidRDefault="00772400">
      <w:pPr>
        <w:shd w:val="clear" w:color="auto" w:fill="3B3838" w:themeFill="background2" w:themeFillShade="40"/>
        <w:rPr>
          <w:ins w:id="79" w:author="Eliseo Paoletti" w:date="2024-05-06T19:08:00Z" w16du:dateUtc="2024-05-06T17:08:00Z"/>
          <w:rFonts w:ascii="Cascadia Code SemiBold" w:hAnsi="Cascadia Code SemiBold" w:cs="Cascadia Code SemiBold"/>
          <w:b/>
          <w:bCs/>
          <w:color w:val="FFFFFF" w:themeColor="background1"/>
          <w:sz w:val="18"/>
          <w:szCs w:val="18"/>
          <w:lang w:val="en-US"/>
        </w:rPr>
        <w:pPrChange w:id="80" w:author="Eliseo Paoletti" w:date="2024-05-06T19:30:00Z" w16du:dateUtc="2024-05-06T17:30:00Z">
          <w:pPr>
            <w:shd w:val="clear" w:color="auto" w:fill="171717" w:themeFill="background2" w:themeFillShade="1A"/>
            <w:ind w:left="708"/>
          </w:pPr>
        </w:pPrChange>
      </w:pPr>
      <w:ins w:id="81" w:author="Eliseo Paoletti" w:date="2024-05-06T19:02:00Z" w16du:dateUtc="2024-05-06T17:02:00Z"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82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int </w:t>
        </w:r>
        <w:proofErr w:type="spellStart"/>
        <w:proofErr w:type="gram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83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chooseCard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84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(</w:t>
        </w:r>
        <w:proofErr w:type="gram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85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String p, int </w:t>
        </w:r>
        <w:proofErr w:type="spell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86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positionCard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87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) throws </w:t>
        </w:r>
        <w:proofErr w:type="spell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88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RemoteException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89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;</w:t>
        </w:r>
      </w:ins>
    </w:p>
    <w:p w14:paraId="32425350" w14:textId="736CA10B" w:rsidR="00772400" w:rsidRDefault="00772400">
      <w:pPr>
        <w:shd w:val="clear" w:color="auto" w:fill="3B3838" w:themeFill="background2" w:themeFillShade="40"/>
        <w:rPr>
          <w:ins w:id="90" w:author="Eliseo Paoletti" w:date="2024-05-06T19:08:00Z" w16du:dateUtc="2024-05-06T17:08:00Z"/>
          <w:rFonts w:ascii="Cascadia Code SemiBold" w:hAnsi="Cascadia Code SemiBold" w:cs="Cascadia Code SemiBold"/>
          <w:b/>
          <w:bCs/>
          <w:color w:val="FFFFFF" w:themeColor="background1"/>
          <w:sz w:val="18"/>
          <w:szCs w:val="18"/>
          <w:lang w:val="en-US"/>
        </w:rPr>
        <w:pPrChange w:id="91" w:author="Eliseo Paoletti" w:date="2024-05-06T19:30:00Z" w16du:dateUtc="2024-05-06T17:30:00Z">
          <w:pPr>
            <w:shd w:val="clear" w:color="auto" w:fill="171717" w:themeFill="background2" w:themeFillShade="1A"/>
            <w:ind w:left="708"/>
          </w:pPr>
        </w:pPrChange>
      </w:pPr>
      <w:ins w:id="92" w:author="Eliseo Paoletti" w:date="2024-05-06T19:02:00Z" w16du:dateUtc="2024-05-06T17:02:00Z"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93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void </w:t>
        </w:r>
        <w:proofErr w:type="spellStart"/>
        <w:proofErr w:type="gram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94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playCard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95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(</w:t>
        </w:r>
        <w:proofErr w:type="gram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96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String p,</w:t>
        </w:r>
      </w:ins>
      <w:ins w:id="97" w:author="Eliseo Paoletti" w:date="2024-05-06T19:03:00Z" w16du:dateUtc="2024-05-06T17:03:00Z"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98" w:author="Eliseo Paoletti" w:date="2024-05-06T19:07:00Z" w16du:dateUtc="2024-05-06T17:07:00Z">
              <w:rPr>
                <w:rFonts w:ascii="Cascadia Code Light" w:hAnsi="Cascadia Code Light" w:cs="Cascadia Code Light"/>
                <w:color w:val="7A7E85"/>
                <w:sz w:val="18"/>
                <w:szCs w:val="18"/>
                <w:lang w:val="en-US"/>
              </w:rPr>
            </w:rPrChange>
          </w:rPr>
          <w:t xml:space="preserve"> </w:t>
        </w:r>
      </w:ins>
      <w:ins w:id="99" w:author="Eliseo Paoletti" w:date="2024-05-06T19:02:00Z" w16du:dateUtc="2024-05-06T17:02:00Z"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00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int </w:t>
        </w:r>
        <w:proofErr w:type="spell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01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positionCardToPlay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02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, int </w:t>
        </w:r>
        <w:proofErr w:type="spell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03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positionArray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04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) throws</w:t>
        </w:r>
      </w:ins>
      <w:ins w:id="105" w:author="Eliseo Paoletti" w:date="2024-05-06T19:21:00Z" w16du:dateUtc="2024-05-06T17:21:00Z">
        <w:r w:rsidR="00CB4C23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</w:rPr>
          <w:t xml:space="preserve"> </w:t>
        </w:r>
      </w:ins>
      <w:proofErr w:type="spellStart"/>
      <w:ins w:id="106" w:author="Eliseo Paoletti" w:date="2024-05-06T19:02:00Z" w16du:dateUtc="2024-05-06T17:02:00Z"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07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CardPlacementException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08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, </w:t>
        </w:r>
        <w:proofErr w:type="spell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09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RemoteException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10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;</w:t>
        </w:r>
      </w:ins>
    </w:p>
    <w:p w14:paraId="431827BC" w14:textId="199989A6" w:rsidR="00772400" w:rsidRPr="00772400" w:rsidRDefault="00772400">
      <w:pPr>
        <w:shd w:val="clear" w:color="auto" w:fill="3B3838" w:themeFill="background2" w:themeFillShade="40"/>
        <w:rPr>
          <w:ins w:id="111" w:author="Eliseo Paoletti" w:date="2024-05-06T19:02:00Z" w16du:dateUtc="2024-05-06T17:02:00Z"/>
          <w:rFonts w:ascii="Cascadia Code SemiBold" w:hAnsi="Cascadia Code SemiBold" w:cs="Cascadia Code SemiBold"/>
          <w:b/>
          <w:bCs/>
          <w:color w:val="FFFFFF" w:themeColor="background1"/>
          <w:sz w:val="18"/>
          <w:szCs w:val="18"/>
          <w:lang w:val="en-US"/>
          <w:rPrChange w:id="112" w:author="Eliseo Paoletti" w:date="2024-05-06T19:08:00Z" w16du:dateUtc="2024-05-06T17:08:00Z">
            <w:rPr>
              <w:ins w:id="113" w:author="Eliseo Paoletti" w:date="2024-05-06T19:02:00Z" w16du:dateUtc="2024-05-06T17:02:00Z"/>
              <w:color w:val="7A7E85"/>
              <w:lang w:val="en-US"/>
            </w:rPr>
          </w:rPrChange>
        </w:rPr>
        <w:pPrChange w:id="114" w:author="Eliseo Paoletti" w:date="2024-05-06T19:30:00Z" w16du:dateUtc="2024-05-06T17:30:00Z">
          <w:pPr>
            <w:ind w:firstLine="708"/>
          </w:pPr>
        </w:pPrChange>
      </w:pPr>
      <w:ins w:id="115" w:author="Eliseo Paoletti" w:date="2024-05-06T19:02:00Z" w16du:dateUtc="2024-05-06T17:02:00Z"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16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void </w:t>
        </w:r>
        <w:proofErr w:type="spellStart"/>
        <w:proofErr w:type="gram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17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drawCard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18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(</w:t>
        </w:r>
        <w:proofErr w:type="gram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19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String p, DRAWTYPE </w:t>
        </w:r>
        <w:proofErr w:type="spell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20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drawType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21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) throws </w:t>
        </w:r>
        <w:proofErr w:type="spell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22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RemoteException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23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;</w:t>
        </w:r>
      </w:ins>
    </w:p>
    <w:p w14:paraId="10B934E3" w14:textId="77777777" w:rsidR="00772400" w:rsidRPr="00772400" w:rsidRDefault="00772400">
      <w:pPr>
        <w:ind w:left="708" w:firstLine="708"/>
        <w:rPr>
          <w:ins w:id="124" w:author="Eliseo Paoletti" w:date="2024-05-06T19:02:00Z" w16du:dateUtc="2024-05-06T17:02:00Z"/>
          <w:rFonts w:ascii="Cascadia Code Light" w:hAnsi="Cascadia Code Light" w:cs="Cascadia Code Light"/>
          <w:color w:val="FFFFFF" w:themeColor="background1"/>
          <w:sz w:val="18"/>
          <w:szCs w:val="18"/>
          <w:lang w:val="en-US"/>
          <w:rPrChange w:id="125" w:author="Eliseo Paoletti" w:date="2024-05-06T19:07:00Z" w16du:dateUtc="2024-05-06T17:07:00Z">
            <w:rPr>
              <w:ins w:id="126" w:author="Eliseo Paoletti" w:date="2024-05-06T19:02:00Z" w16du:dateUtc="2024-05-06T17:02:00Z"/>
              <w:color w:val="7A7E85"/>
              <w:lang w:val="en-US"/>
            </w:rPr>
          </w:rPrChange>
        </w:rPr>
        <w:pPrChange w:id="127" w:author="Eliseo Paoletti" w:date="2024-05-06T19:22:00Z" w16du:dateUtc="2024-05-06T17:22:00Z">
          <w:pPr>
            <w:ind w:firstLine="708"/>
          </w:pPr>
        </w:pPrChange>
      </w:pPr>
    </w:p>
    <w:p w14:paraId="006FD77F" w14:textId="77777777" w:rsidR="00772400" w:rsidRDefault="00772400">
      <w:pPr>
        <w:shd w:val="clear" w:color="auto" w:fill="3B3838" w:themeFill="background2" w:themeFillShade="40"/>
        <w:rPr>
          <w:ins w:id="128" w:author="Eliseo Paoletti" w:date="2024-05-06T19:08:00Z" w16du:dateUtc="2024-05-06T17:08:00Z"/>
          <w:rFonts w:ascii="Cascadia Code SemiBold" w:hAnsi="Cascadia Code SemiBold" w:cs="Cascadia Code SemiBold"/>
          <w:b/>
          <w:bCs/>
          <w:color w:val="FFFFFF" w:themeColor="background1"/>
          <w:sz w:val="18"/>
          <w:szCs w:val="18"/>
          <w:lang w:val="en-US"/>
        </w:rPr>
        <w:pPrChange w:id="129" w:author="Eliseo Paoletti" w:date="2024-05-06T19:30:00Z" w16du:dateUtc="2024-05-06T17:30:00Z">
          <w:pPr>
            <w:shd w:val="clear" w:color="auto" w:fill="171717" w:themeFill="background2" w:themeFillShade="1A"/>
            <w:ind w:left="708"/>
          </w:pPr>
        </w:pPrChange>
      </w:pPr>
      <w:ins w:id="130" w:author="Eliseo Paoletti" w:date="2024-05-06T19:02:00Z" w16du:dateUtc="2024-05-06T17:02:00Z">
        <w:r w:rsidRPr="00772400">
          <w:rPr>
            <w:rFonts w:ascii="Cascadia Code SemiBold" w:hAnsi="Cascadia Code SemiBold" w:cs="Cascadia Code SemiBold"/>
            <w:b/>
            <w:bCs/>
            <w:color w:val="FFFFFF" w:themeColor="background1"/>
            <w:sz w:val="18"/>
            <w:szCs w:val="18"/>
            <w:lang w:val="en-US"/>
            <w:rPrChange w:id="131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// Additional methods for managing client chat and connection</w:t>
        </w:r>
      </w:ins>
    </w:p>
    <w:p w14:paraId="2EB53F54" w14:textId="77777777" w:rsidR="00772400" w:rsidRDefault="00772400">
      <w:pPr>
        <w:shd w:val="clear" w:color="auto" w:fill="3B3838" w:themeFill="background2" w:themeFillShade="40"/>
        <w:rPr>
          <w:ins w:id="132" w:author="Eliseo Paoletti" w:date="2024-05-06T19:08:00Z" w16du:dateUtc="2024-05-06T17:08:00Z"/>
          <w:rFonts w:ascii="Cascadia Code SemiBold" w:hAnsi="Cascadia Code SemiBold" w:cs="Cascadia Code SemiBold"/>
          <w:b/>
          <w:bCs/>
          <w:color w:val="FFFFFF" w:themeColor="background1"/>
          <w:sz w:val="18"/>
          <w:szCs w:val="18"/>
          <w:lang w:val="en-US"/>
        </w:rPr>
        <w:pPrChange w:id="133" w:author="Eliseo Paoletti" w:date="2024-05-06T19:30:00Z" w16du:dateUtc="2024-05-06T17:30:00Z">
          <w:pPr>
            <w:shd w:val="clear" w:color="auto" w:fill="171717" w:themeFill="background2" w:themeFillShade="1A"/>
            <w:ind w:left="708"/>
          </w:pPr>
        </w:pPrChange>
      </w:pPr>
      <w:ins w:id="134" w:author="Eliseo Paoletti" w:date="2024-05-06T19:02:00Z" w16du:dateUtc="2024-05-06T17:02:00Z"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35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void </w:t>
        </w:r>
        <w:proofErr w:type="spellStart"/>
        <w:proofErr w:type="gram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36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registerClient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37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(</w:t>
        </w:r>
        <w:proofErr w:type="spellStart"/>
        <w:proofErr w:type="gram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38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ClientCallback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39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 client) throws </w:t>
        </w:r>
        <w:proofErr w:type="spell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40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RemoteException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41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;</w:t>
        </w:r>
      </w:ins>
    </w:p>
    <w:p w14:paraId="2743711E" w14:textId="77777777" w:rsidR="00772400" w:rsidRDefault="00772400">
      <w:pPr>
        <w:shd w:val="clear" w:color="auto" w:fill="3B3838" w:themeFill="background2" w:themeFillShade="40"/>
        <w:rPr>
          <w:ins w:id="142" w:author="Eliseo Paoletti" w:date="2024-05-06T19:08:00Z" w16du:dateUtc="2024-05-06T17:08:00Z"/>
          <w:rFonts w:ascii="Cascadia Code SemiBold" w:hAnsi="Cascadia Code SemiBold" w:cs="Cascadia Code SemiBold"/>
          <w:b/>
          <w:bCs/>
          <w:color w:val="FFFFFF" w:themeColor="background1"/>
          <w:sz w:val="18"/>
          <w:szCs w:val="18"/>
          <w:lang w:val="en-US"/>
        </w:rPr>
        <w:pPrChange w:id="143" w:author="Eliseo Paoletti" w:date="2024-05-06T19:30:00Z" w16du:dateUtc="2024-05-06T17:30:00Z">
          <w:pPr>
            <w:shd w:val="clear" w:color="auto" w:fill="171717" w:themeFill="background2" w:themeFillShade="1A"/>
            <w:ind w:left="708"/>
          </w:pPr>
        </w:pPrChange>
      </w:pPr>
      <w:ins w:id="144" w:author="Eliseo Paoletti" w:date="2024-05-06T19:02:00Z" w16du:dateUtc="2024-05-06T17:02:00Z"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45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void </w:t>
        </w:r>
        <w:proofErr w:type="spellStart"/>
        <w:proofErr w:type="gram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46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sendMessage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47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(</w:t>
        </w:r>
        <w:proofErr w:type="gram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48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String message) throws </w:t>
        </w:r>
        <w:proofErr w:type="spell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49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RemoteException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50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;</w:t>
        </w:r>
      </w:ins>
    </w:p>
    <w:p w14:paraId="69FBEC8A" w14:textId="49E31257" w:rsidR="00772400" w:rsidRPr="00772400" w:rsidRDefault="00772400">
      <w:pPr>
        <w:shd w:val="clear" w:color="auto" w:fill="3B3838" w:themeFill="background2" w:themeFillShade="40"/>
        <w:rPr>
          <w:ins w:id="151" w:author="Eliseo Paoletti" w:date="2024-05-06T19:04:00Z" w16du:dateUtc="2024-05-06T17:04:00Z"/>
          <w:rFonts w:ascii="Cascadia Code SemiBold" w:hAnsi="Cascadia Code SemiBold" w:cs="Cascadia Code SemiBold"/>
          <w:b/>
          <w:bCs/>
          <w:color w:val="FFFFFF" w:themeColor="background1"/>
          <w:sz w:val="18"/>
          <w:szCs w:val="18"/>
          <w:lang w:val="en-US"/>
          <w:rPrChange w:id="152" w:author="Eliseo Paoletti" w:date="2024-05-06T19:08:00Z" w16du:dateUtc="2024-05-06T17:08:00Z">
            <w:rPr>
              <w:ins w:id="153" w:author="Eliseo Paoletti" w:date="2024-05-06T19:04:00Z" w16du:dateUtc="2024-05-06T17:04:00Z"/>
              <w:rFonts w:ascii="Cascadia Code Light" w:hAnsi="Cascadia Code Light" w:cs="Cascadia Code Light"/>
              <w:color w:val="7A7E85"/>
              <w:sz w:val="18"/>
              <w:szCs w:val="18"/>
              <w:lang w:val="en-US"/>
            </w:rPr>
          </w:rPrChange>
        </w:rPr>
        <w:pPrChange w:id="154" w:author="Eliseo Paoletti" w:date="2024-05-06T19:30:00Z" w16du:dateUtc="2024-05-06T17:30:00Z">
          <w:pPr/>
        </w:pPrChange>
      </w:pPr>
      <w:ins w:id="155" w:author="Eliseo Paoletti" w:date="2024-05-06T19:02:00Z" w16du:dateUtc="2024-05-06T17:02:00Z"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56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void </w:t>
        </w:r>
        <w:proofErr w:type="spellStart"/>
        <w:proofErr w:type="gram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57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performGameAction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58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(</w:t>
        </w:r>
        <w:proofErr w:type="gram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59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 xml:space="preserve">String action) throws </w:t>
        </w:r>
        <w:proofErr w:type="spellStart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60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RemoteException</w:t>
        </w:r>
        <w:proofErr w:type="spellEnd"/>
        <w:r w:rsidRPr="00772400">
          <w:rPr>
            <w:rFonts w:ascii="Cascadia Code Light" w:hAnsi="Cascadia Code Light" w:cs="Cascadia Code Light"/>
            <w:color w:val="FFFFFF" w:themeColor="background1"/>
            <w:sz w:val="18"/>
            <w:szCs w:val="18"/>
            <w:lang w:val="en-US"/>
            <w:rPrChange w:id="161" w:author="Eliseo Paoletti" w:date="2024-05-06T19:07:00Z" w16du:dateUtc="2024-05-06T17:07:00Z">
              <w:rPr>
                <w:color w:val="7A7E85"/>
                <w:lang w:val="en-US"/>
              </w:rPr>
            </w:rPrChange>
          </w:rPr>
          <w:t>;</w:t>
        </w:r>
      </w:ins>
    </w:p>
    <w:p w14:paraId="39A82588" w14:textId="77777777" w:rsidR="00772400" w:rsidRDefault="00772400" w:rsidP="00772400">
      <w:pPr>
        <w:rPr>
          <w:ins w:id="162" w:author="Eliseo Paoletti" w:date="2024-05-06T19:04:00Z" w16du:dateUtc="2024-05-06T17:04:00Z"/>
          <w:rFonts w:ascii="Cascadia Code Light" w:hAnsi="Cascadia Code Light" w:cs="Cascadia Code Light"/>
          <w:color w:val="7A7E85"/>
          <w:sz w:val="18"/>
          <w:szCs w:val="18"/>
          <w:lang w:val="en-US"/>
        </w:rPr>
      </w:pPr>
    </w:p>
    <w:p w14:paraId="7857A15D" w14:textId="757973EE" w:rsidR="00772400" w:rsidRPr="00A25EB1" w:rsidRDefault="00772400" w:rsidP="00A25EB1">
      <w:pPr>
        <w:pStyle w:val="Paragrafoelenco"/>
        <w:numPr>
          <w:ilvl w:val="0"/>
          <w:numId w:val="2"/>
        </w:numPr>
        <w:rPr>
          <w:ins w:id="163" w:author="Eliseo Paoletti" w:date="2024-05-06T19:10:00Z" w16du:dateUtc="2024-05-06T17:10:00Z"/>
          <w:rFonts w:cstheme="minorHAnsi"/>
          <w:color w:val="7A7E85"/>
          <w:rPrChange w:id="164" w:author="andrea santaniello" w:date="2024-05-06T22:51:00Z" w16du:dateUtc="2024-05-06T20:51:00Z">
            <w:rPr>
              <w:ins w:id="165" w:author="Eliseo Paoletti" w:date="2024-05-06T19:10:00Z" w16du:dateUtc="2024-05-06T17:10:00Z"/>
              <w:rFonts w:cstheme="minorHAnsi"/>
              <w:color w:val="000000" w:themeColor="text1"/>
            </w:rPr>
          </w:rPrChange>
        </w:rPr>
      </w:pPr>
      <w:ins w:id="166" w:author="Eliseo Paoletti" w:date="2024-05-06T19:09:00Z" w16du:dateUtc="2024-05-06T17:09:00Z">
        <w:del w:id="167" w:author="andrea santaniello" w:date="2024-05-06T22:50:00Z" w16du:dateUtc="2024-05-06T20:50:00Z">
          <w:r w:rsidRPr="00772400" w:rsidDel="00A25EB1">
            <w:rPr>
              <w:rFonts w:cstheme="minorHAnsi"/>
              <w:color w:val="000000" w:themeColor="text1"/>
              <w:rPrChange w:id="168" w:author="Eliseo Paoletti" w:date="2024-05-06T19:09:00Z" w16du:dateUtc="2024-05-06T17:09:00Z">
                <w:rPr>
                  <w:rFonts w:cstheme="minorHAnsi"/>
                  <w:color w:val="000000" w:themeColor="text1"/>
                  <w:lang w:val="en-US"/>
                </w:rPr>
              </w:rPrChange>
            </w:rPr>
            <w:delText xml:space="preserve">Dettaglio </w:delText>
          </w:r>
        </w:del>
      </w:ins>
      <w:proofErr w:type="spellStart"/>
      <w:ins w:id="169" w:author="andrea santaniello" w:date="2024-05-06T22:50:00Z" w16du:dateUtc="2024-05-06T20:50:00Z">
        <w:r w:rsidR="00A25EB1">
          <w:rPr>
            <w:b/>
            <w:bCs/>
          </w:rPr>
          <w:t>P</w:t>
        </w:r>
      </w:ins>
      <w:ins w:id="170" w:author="Eliseo Paoletti" w:date="2024-05-06T19:09:00Z" w16du:dateUtc="2024-05-06T17:09:00Z">
        <w:del w:id="171" w:author="andrea santaniello" w:date="2024-05-06T22:50:00Z" w16du:dateUtc="2024-05-06T20:50:00Z">
          <w:r w:rsidRPr="00F20365" w:rsidDel="00A25EB1">
            <w:rPr>
              <w:b/>
              <w:bCs/>
              <w:rPrChange w:id="172" w:author="andrea santaniello" w:date="2024-05-06T22:39:00Z" w16du:dateUtc="2024-05-06T20:39:00Z">
                <w:rPr>
                  <w:rFonts w:cstheme="minorHAnsi"/>
                  <w:color w:val="000000" w:themeColor="text1"/>
                  <w:lang w:val="en-US"/>
                </w:rPr>
              </w:rPrChange>
            </w:rPr>
            <w:delText>p</w:delText>
          </w:r>
        </w:del>
        <w:r w:rsidRPr="00F20365">
          <w:rPr>
            <w:b/>
            <w:bCs/>
            <w:rPrChange w:id="173" w:author="andrea santaniello" w:date="2024-05-06T22:39:00Z" w16du:dateUtc="2024-05-06T20:39:00Z">
              <w:rPr>
                <w:rFonts w:cstheme="minorHAnsi"/>
                <w:color w:val="000000" w:themeColor="text1"/>
                <w:lang w:val="en-US"/>
              </w:rPr>
            </w:rPrChange>
          </w:rPr>
          <w:t>erformGameAction</w:t>
        </w:r>
      </w:ins>
      <w:proofErr w:type="spellEnd"/>
      <w:ins w:id="174" w:author="andrea santaniello" w:date="2024-05-06T22:51:00Z" w16du:dateUtc="2024-05-06T20:51:00Z">
        <w:r w:rsidR="00A25EB1">
          <w:rPr>
            <w:rFonts w:cstheme="minorHAnsi"/>
            <w:color w:val="000000" w:themeColor="text1"/>
          </w:rPr>
          <w:t xml:space="preserve"> </w:t>
        </w:r>
      </w:ins>
      <w:ins w:id="175" w:author="Eliseo Paoletti" w:date="2024-05-06T19:09:00Z" w16du:dateUtc="2024-05-06T17:09:00Z">
        <w:del w:id="176" w:author="andrea santaniello" w:date="2024-05-06T22:51:00Z" w16du:dateUtc="2024-05-06T20:51:00Z">
          <w:r w:rsidRPr="00772400" w:rsidDel="00A25EB1">
            <w:rPr>
              <w:rFonts w:cstheme="minorHAnsi"/>
              <w:color w:val="000000" w:themeColor="text1"/>
              <w:rPrChange w:id="177" w:author="Eliseo Paoletti" w:date="2024-05-06T19:09:00Z" w16du:dateUtc="2024-05-06T17:09:00Z">
                <w:rPr>
                  <w:rFonts w:cstheme="minorHAnsi"/>
                  <w:color w:val="000000" w:themeColor="text1"/>
                  <w:lang w:val="en-US"/>
                </w:rPr>
              </w:rPrChange>
            </w:rPr>
            <w:delText xml:space="preserve">: </w:delText>
          </w:r>
        </w:del>
        <w:r w:rsidRPr="00772400">
          <w:rPr>
            <w:rFonts w:cstheme="minorHAnsi"/>
            <w:color w:val="000000" w:themeColor="text1"/>
            <w:rPrChange w:id="178" w:author="Eliseo Paoletti" w:date="2024-05-06T19:09:00Z" w16du:dateUtc="2024-05-06T17:09:00Z">
              <w:rPr>
                <w:rFonts w:cstheme="minorHAnsi"/>
                <w:color w:val="000000" w:themeColor="text1"/>
                <w:lang w:val="en-US"/>
              </w:rPr>
            </w:rPrChange>
          </w:rPr>
          <w:t>raccoglie tutti i</w:t>
        </w:r>
        <w:r>
          <w:rPr>
            <w:rFonts w:cstheme="minorHAnsi"/>
            <w:color w:val="000000" w:themeColor="text1"/>
          </w:rPr>
          <w:t xml:space="preserve"> metodi del turno del giocatore</w:t>
        </w:r>
      </w:ins>
      <w:ins w:id="179" w:author="andrea santaniello" w:date="2024-05-06T22:51:00Z" w16du:dateUtc="2024-05-06T20:51:00Z">
        <w:r w:rsidR="00A25EB1">
          <w:rPr>
            <w:rFonts w:cstheme="minorHAnsi"/>
            <w:color w:val="000000" w:themeColor="text1"/>
          </w:rPr>
          <w:t>:</w:t>
        </w:r>
      </w:ins>
      <w:ins w:id="180" w:author="Eliseo Paoletti" w:date="2024-05-06T19:09:00Z" w16du:dateUtc="2024-05-06T17:09:00Z">
        <w:del w:id="181" w:author="andrea santaniello" w:date="2024-05-06T22:50:00Z" w16du:dateUtc="2024-05-06T20:50:00Z">
          <w:r w:rsidRPr="00A25EB1" w:rsidDel="00A25EB1">
            <w:rPr>
              <w:rFonts w:cstheme="minorHAnsi"/>
              <w:color w:val="000000" w:themeColor="text1"/>
              <w:rPrChange w:id="182" w:author="andrea santaniello" w:date="2024-05-06T22:51:00Z" w16du:dateUtc="2024-05-06T20:51:00Z">
                <w:rPr/>
              </w:rPrChange>
            </w:rPr>
            <w:delText>;</w:delText>
          </w:r>
        </w:del>
      </w:ins>
      <w:ins w:id="183" w:author="andrea santaniello" w:date="2024-05-06T22:51:00Z" w16du:dateUtc="2024-05-06T20:51:00Z">
        <w:r w:rsidR="00A25EB1">
          <w:rPr>
            <w:rFonts w:cstheme="minorHAnsi"/>
            <w:color w:val="000000" w:themeColor="text1"/>
          </w:rPr>
          <w:t xml:space="preserve"> </w:t>
        </w:r>
      </w:ins>
      <w:ins w:id="184" w:author="Eliseo Paoletti" w:date="2024-05-06T19:09:00Z" w16du:dateUtc="2024-05-06T17:09:00Z">
        <w:del w:id="185" w:author="andrea santaniello" w:date="2024-05-06T22:51:00Z" w16du:dateUtc="2024-05-06T20:51:00Z">
          <w:r w:rsidRPr="00A25EB1" w:rsidDel="00A25EB1">
            <w:rPr>
              <w:rFonts w:cstheme="minorHAnsi"/>
              <w:color w:val="000000" w:themeColor="text1"/>
              <w:rPrChange w:id="186" w:author="andrea santaniello" w:date="2024-05-06T22:51:00Z" w16du:dateUtc="2024-05-06T20:51:00Z">
                <w:rPr/>
              </w:rPrChange>
            </w:rPr>
            <w:delText xml:space="preserve"> dal</w:delText>
          </w:r>
        </w:del>
        <w:r w:rsidRPr="00A25EB1">
          <w:rPr>
            <w:rFonts w:cstheme="minorHAnsi"/>
            <w:color w:val="000000" w:themeColor="text1"/>
            <w:rPrChange w:id="187" w:author="andrea santaniello" w:date="2024-05-06T22:51:00Z" w16du:dateUtc="2024-05-06T20:51:00Z">
              <w:rPr/>
            </w:rPrChange>
          </w:rPr>
          <w:t xml:space="preserve">la scelta della carta nel mazzo, </w:t>
        </w:r>
        <w:del w:id="188" w:author="andrea santaniello" w:date="2024-05-06T22:51:00Z" w16du:dateUtc="2024-05-06T20:51:00Z">
          <w:r w:rsidRPr="00A25EB1" w:rsidDel="00A25EB1">
            <w:rPr>
              <w:rFonts w:cstheme="minorHAnsi"/>
              <w:color w:val="000000" w:themeColor="text1"/>
              <w:rPrChange w:id="189" w:author="andrea santaniello" w:date="2024-05-06T22:51:00Z" w16du:dateUtc="2024-05-06T20:51:00Z">
                <w:rPr/>
              </w:rPrChange>
            </w:rPr>
            <w:delText>al</w:delText>
          </w:r>
        </w:del>
        <w:r w:rsidRPr="00A25EB1">
          <w:rPr>
            <w:rFonts w:cstheme="minorHAnsi"/>
            <w:color w:val="000000" w:themeColor="text1"/>
            <w:rPrChange w:id="190" w:author="andrea santaniello" w:date="2024-05-06T22:51:00Z" w16du:dateUtc="2024-05-06T20:51:00Z">
              <w:rPr/>
            </w:rPrChange>
          </w:rPr>
          <w:t>la scelta del lato, la posizione dove giocarlo e il pescaggio.</w:t>
        </w:r>
      </w:ins>
    </w:p>
    <w:p w14:paraId="486B2E2F" w14:textId="77777777" w:rsidR="00772400" w:rsidRPr="00772400" w:rsidRDefault="00772400" w:rsidP="00772400">
      <w:pPr>
        <w:rPr>
          <w:ins w:id="191" w:author="Eliseo Paoletti" w:date="2024-05-06T19:04:00Z" w16du:dateUtc="2024-05-06T17:04:00Z"/>
          <w:rFonts w:cstheme="minorHAnsi"/>
          <w:color w:val="7A7E85"/>
          <w:rPrChange w:id="192" w:author="Eliseo Paoletti" w:date="2024-05-06T19:10:00Z" w16du:dateUtc="2024-05-06T17:10:00Z">
            <w:rPr>
              <w:ins w:id="193" w:author="Eliseo Paoletti" w:date="2024-05-06T19:04:00Z" w16du:dateUtc="2024-05-06T17:04:00Z"/>
              <w:rFonts w:ascii="Cascadia Code Light" w:hAnsi="Cascadia Code Light" w:cs="Cascadia Code Light"/>
              <w:color w:val="7A7E85"/>
              <w:sz w:val="18"/>
              <w:szCs w:val="18"/>
              <w:lang w:val="en-US"/>
            </w:rPr>
          </w:rPrChange>
        </w:rPr>
      </w:pPr>
    </w:p>
    <w:p w14:paraId="5DA8EA0C" w14:textId="203F956C" w:rsidR="00EE55E5" w:rsidRPr="00772400" w:rsidDel="00772400" w:rsidRDefault="00EE55E5">
      <w:pPr>
        <w:pStyle w:val="Titolo3"/>
        <w:rPr>
          <w:del w:id="194" w:author="Eliseo Paoletti" w:date="2024-05-06T19:02:00Z" w16du:dateUtc="2024-05-06T17:02:00Z"/>
          <w:color w:val="7A7E85"/>
          <w:lang w:val="en-US"/>
          <w:rPrChange w:id="195" w:author="Eliseo Paoletti" w:date="2024-05-06T19:04:00Z" w16du:dateUtc="2024-05-06T17:04:00Z">
            <w:rPr>
              <w:del w:id="196" w:author="Eliseo Paoletti" w:date="2024-05-06T19:02:00Z" w16du:dateUtc="2024-05-06T17:02:00Z"/>
              <w:color w:val="BCBEC4"/>
              <w:lang w:val="en-US"/>
            </w:rPr>
          </w:rPrChange>
        </w:rPr>
        <w:pPrChange w:id="197" w:author="Eliseo Paoletti" w:date="2024-05-06T19:13:00Z" w16du:dateUtc="2024-05-06T17:13:00Z">
          <w:pPr>
            <w:pStyle w:val="PreformattatoHTML"/>
            <w:shd w:val="clear" w:color="auto" w:fill="1E1F22"/>
          </w:pPr>
        </w:pPrChange>
      </w:pPr>
      <w:del w:id="198" w:author="Eliseo Paoletti" w:date="2024-05-06T19:02:00Z" w16du:dateUtc="2024-05-06T17:02:00Z">
        <w:r w:rsidRPr="003124FD" w:rsidDel="00772400">
          <w:rPr>
            <w:color w:val="7A7E85"/>
            <w:lang w:val="en-US"/>
          </w:rPr>
          <w:delText>// Specific methods for game operations</w:delText>
        </w:r>
        <w:r w:rsidRPr="003124FD" w:rsidDel="00772400">
          <w:rPr>
            <w:color w:val="7A7E85"/>
            <w:lang w:val="en-US"/>
          </w:rPr>
          <w:br/>
        </w:r>
        <w:r w:rsidRPr="003124FD" w:rsidDel="00772400">
          <w:rPr>
            <w:color w:val="CF8E6D"/>
            <w:lang w:val="en-US"/>
          </w:rPr>
          <w:delText xml:space="preserve">void </w:delText>
        </w:r>
        <w:r w:rsidRPr="003124FD" w:rsidDel="00772400">
          <w:rPr>
            <w:color w:val="56A8F5"/>
            <w:lang w:val="en-US"/>
          </w:rPr>
          <w:delText>turnCard</w:delText>
        </w:r>
        <w:r w:rsidRPr="003124FD" w:rsidDel="00772400">
          <w:rPr>
            <w:color w:val="E8BA36"/>
            <w:lang w:val="en-US"/>
          </w:rPr>
          <w:delText>(</w:delText>
        </w:r>
        <w:r w:rsidRPr="00772400" w:rsidDel="00772400">
          <w:rPr>
            <w:lang w:val="en-US"/>
            <w:rPrChange w:id="199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 xml:space="preserve">String p, </w:delText>
        </w:r>
        <w:r w:rsidRPr="003124FD" w:rsidDel="00772400">
          <w:rPr>
            <w:color w:val="CF8E6D"/>
            <w:lang w:val="en-US"/>
          </w:rPr>
          <w:delText xml:space="preserve">int </w:delText>
        </w:r>
        <w:r w:rsidRPr="00772400" w:rsidDel="00772400">
          <w:rPr>
            <w:lang w:val="en-US"/>
            <w:rPrChange w:id="200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 xml:space="preserve">handPosition, </w:delText>
        </w:r>
        <w:r w:rsidRPr="003124FD" w:rsidDel="00772400">
          <w:rPr>
            <w:color w:val="CF8E6D"/>
            <w:lang w:val="en-US"/>
          </w:rPr>
          <w:delText xml:space="preserve">boolean </w:delText>
        </w:r>
        <w:r w:rsidRPr="00772400" w:rsidDel="00772400">
          <w:rPr>
            <w:lang w:val="en-US"/>
            <w:rPrChange w:id="201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>side</w:delText>
        </w:r>
        <w:r w:rsidRPr="003124FD" w:rsidDel="00772400">
          <w:rPr>
            <w:color w:val="E8BA36"/>
            <w:lang w:val="en-US"/>
          </w:rPr>
          <w:delText xml:space="preserve">) </w:delText>
        </w:r>
        <w:r w:rsidRPr="003124FD" w:rsidDel="00772400">
          <w:rPr>
            <w:color w:val="CF8E6D"/>
            <w:lang w:val="en-US"/>
          </w:rPr>
          <w:delText xml:space="preserve">throws </w:delText>
        </w:r>
        <w:r w:rsidRPr="00772400" w:rsidDel="00772400">
          <w:rPr>
            <w:lang w:val="en-US"/>
            <w:rPrChange w:id="202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>RemoteException;</w:delText>
        </w:r>
        <w:r w:rsidRPr="00772400" w:rsidDel="00772400">
          <w:rPr>
            <w:lang w:val="en-US"/>
            <w:rPrChange w:id="203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br/>
        </w:r>
        <w:r w:rsidRPr="003124FD" w:rsidDel="00772400">
          <w:rPr>
            <w:color w:val="CF8E6D"/>
            <w:lang w:val="en-US"/>
          </w:rPr>
          <w:delText xml:space="preserve">int </w:delText>
        </w:r>
        <w:r w:rsidRPr="003124FD" w:rsidDel="00772400">
          <w:rPr>
            <w:color w:val="56A8F5"/>
            <w:lang w:val="en-US"/>
          </w:rPr>
          <w:delText>chooseCellPosition</w:delText>
        </w:r>
        <w:r w:rsidRPr="003124FD" w:rsidDel="00772400">
          <w:rPr>
            <w:color w:val="E8BA36"/>
            <w:lang w:val="en-US"/>
          </w:rPr>
          <w:delText>(</w:delText>
        </w:r>
        <w:r w:rsidRPr="00772400" w:rsidDel="00772400">
          <w:rPr>
            <w:lang w:val="en-US"/>
            <w:rPrChange w:id="204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 xml:space="preserve">String p, </w:delText>
        </w:r>
        <w:r w:rsidRPr="003124FD" w:rsidDel="00772400">
          <w:rPr>
            <w:color w:val="CF8E6D"/>
            <w:lang w:val="en-US"/>
          </w:rPr>
          <w:delText xml:space="preserve">int </w:delText>
        </w:r>
        <w:r w:rsidRPr="00772400" w:rsidDel="00772400">
          <w:rPr>
            <w:lang w:val="en-US"/>
            <w:rPrChange w:id="205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>positionArray</w:delText>
        </w:r>
        <w:r w:rsidRPr="003124FD" w:rsidDel="00772400">
          <w:rPr>
            <w:color w:val="E8BA36"/>
            <w:lang w:val="en-US"/>
          </w:rPr>
          <w:delText xml:space="preserve">) </w:delText>
        </w:r>
        <w:r w:rsidRPr="003124FD" w:rsidDel="00772400">
          <w:rPr>
            <w:color w:val="CF8E6D"/>
            <w:lang w:val="en-US"/>
          </w:rPr>
          <w:delText xml:space="preserve">throws </w:delText>
        </w:r>
        <w:r w:rsidRPr="00772400" w:rsidDel="00772400">
          <w:rPr>
            <w:lang w:val="en-US"/>
            <w:rPrChange w:id="206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>RemoteException;</w:delText>
        </w:r>
        <w:r w:rsidRPr="00772400" w:rsidDel="00772400">
          <w:rPr>
            <w:lang w:val="en-US"/>
            <w:rPrChange w:id="207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br/>
        </w:r>
        <w:r w:rsidRPr="003124FD" w:rsidDel="00772400">
          <w:rPr>
            <w:color w:val="CF8E6D"/>
            <w:lang w:val="en-US"/>
          </w:rPr>
          <w:delText xml:space="preserve">int </w:delText>
        </w:r>
        <w:r w:rsidRPr="003124FD" w:rsidDel="00772400">
          <w:rPr>
            <w:color w:val="56A8F5"/>
            <w:lang w:val="en-US"/>
          </w:rPr>
          <w:delText>chooseCard</w:delText>
        </w:r>
        <w:r w:rsidRPr="003124FD" w:rsidDel="00772400">
          <w:rPr>
            <w:color w:val="E8BA36"/>
            <w:lang w:val="en-US"/>
          </w:rPr>
          <w:delText>(</w:delText>
        </w:r>
        <w:r w:rsidRPr="00772400" w:rsidDel="00772400">
          <w:rPr>
            <w:lang w:val="en-US"/>
            <w:rPrChange w:id="208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 xml:space="preserve">String p, </w:delText>
        </w:r>
        <w:r w:rsidRPr="003124FD" w:rsidDel="00772400">
          <w:rPr>
            <w:color w:val="CF8E6D"/>
            <w:lang w:val="en-US"/>
          </w:rPr>
          <w:delText xml:space="preserve">int </w:delText>
        </w:r>
        <w:r w:rsidRPr="00772400" w:rsidDel="00772400">
          <w:rPr>
            <w:lang w:val="en-US"/>
            <w:rPrChange w:id="209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>positionCard</w:delText>
        </w:r>
        <w:r w:rsidRPr="003124FD" w:rsidDel="00772400">
          <w:rPr>
            <w:color w:val="E8BA36"/>
            <w:lang w:val="en-US"/>
          </w:rPr>
          <w:delText xml:space="preserve">) </w:delText>
        </w:r>
        <w:r w:rsidRPr="003124FD" w:rsidDel="00772400">
          <w:rPr>
            <w:color w:val="CF8E6D"/>
            <w:lang w:val="en-US"/>
          </w:rPr>
          <w:delText xml:space="preserve">throws </w:delText>
        </w:r>
        <w:r w:rsidRPr="00772400" w:rsidDel="00772400">
          <w:rPr>
            <w:lang w:val="en-US"/>
            <w:rPrChange w:id="210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>RemoteException;</w:delText>
        </w:r>
        <w:r w:rsidRPr="00772400" w:rsidDel="00772400">
          <w:rPr>
            <w:lang w:val="en-US"/>
            <w:rPrChange w:id="211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br/>
        </w:r>
        <w:r w:rsidRPr="003124FD" w:rsidDel="00772400">
          <w:rPr>
            <w:color w:val="CF8E6D"/>
            <w:lang w:val="en-US"/>
          </w:rPr>
          <w:delText xml:space="preserve">void </w:delText>
        </w:r>
        <w:r w:rsidRPr="003124FD" w:rsidDel="00772400">
          <w:rPr>
            <w:color w:val="56A8F5"/>
            <w:lang w:val="en-US"/>
          </w:rPr>
          <w:delText>playCard</w:delText>
        </w:r>
        <w:r w:rsidRPr="003124FD" w:rsidDel="00772400">
          <w:rPr>
            <w:color w:val="E8BA36"/>
            <w:lang w:val="en-US"/>
          </w:rPr>
          <w:delText>(</w:delText>
        </w:r>
        <w:r w:rsidRPr="00772400" w:rsidDel="00772400">
          <w:rPr>
            <w:lang w:val="en-US"/>
            <w:rPrChange w:id="212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 xml:space="preserve">String p, </w:delText>
        </w:r>
        <w:r w:rsidRPr="003124FD" w:rsidDel="00772400">
          <w:rPr>
            <w:color w:val="CF8E6D"/>
            <w:lang w:val="en-US"/>
          </w:rPr>
          <w:delText xml:space="preserve">int </w:delText>
        </w:r>
        <w:r w:rsidRPr="00772400" w:rsidDel="00772400">
          <w:rPr>
            <w:lang w:val="en-US"/>
            <w:rPrChange w:id="213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 xml:space="preserve">positionCardToPlay, </w:delText>
        </w:r>
        <w:r w:rsidRPr="003124FD" w:rsidDel="00772400">
          <w:rPr>
            <w:color w:val="CF8E6D"/>
            <w:lang w:val="en-US"/>
          </w:rPr>
          <w:delText xml:space="preserve">int </w:delText>
        </w:r>
        <w:r w:rsidRPr="00772400" w:rsidDel="00772400">
          <w:rPr>
            <w:lang w:val="en-US"/>
            <w:rPrChange w:id="214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>positionArray</w:delText>
        </w:r>
        <w:r w:rsidRPr="003124FD" w:rsidDel="00772400">
          <w:rPr>
            <w:color w:val="E8BA36"/>
            <w:lang w:val="en-US"/>
          </w:rPr>
          <w:delText xml:space="preserve">) </w:delText>
        </w:r>
        <w:r w:rsidRPr="003124FD" w:rsidDel="00772400">
          <w:rPr>
            <w:color w:val="CF8E6D"/>
            <w:lang w:val="en-US"/>
          </w:rPr>
          <w:delText xml:space="preserve">throws </w:delText>
        </w:r>
        <w:r w:rsidRPr="00772400" w:rsidDel="00772400">
          <w:rPr>
            <w:lang w:val="en-US"/>
            <w:rPrChange w:id="215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>CardPlacementException, RemoteException;</w:delText>
        </w:r>
        <w:r w:rsidRPr="00772400" w:rsidDel="00772400">
          <w:rPr>
            <w:lang w:val="en-US"/>
            <w:rPrChange w:id="216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br/>
        </w:r>
        <w:r w:rsidRPr="003124FD" w:rsidDel="00772400">
          <w:rPr>
            <w:color w:val="CF8E6D"/>
            <w:lang w:val="en-US"/>
          </w:rPr>
          <w:delText xml:space="preserve">void </w:delText>
        </w:r>
        <w:r w:rsidRPr="003124FD" w:rsidDel="00772400">
          <w:rPr>
            <w:color w:val="56A8F5"/>
            <w:lang w:val="en-US"/>
          </w:rPr>
          <w:delText>drawCard</w:delText>
        </w:r>
        <w:r w:rsidRPr="003124FD" w:rsidDel="00772400">
          <w:rPr>
            <w:color w:val="E8BA36"/>
            <w:lang w:val="en-US"/>
          </w:rPr>
          <w:delText>(</w:delText>
        </w:r>
        <w:r w:rsidRPr="00772400" w:rsidDel="00772400">
          <w:rPr>
            <w:lang w:val="en-US"/>
            <w:rPrChange w:id="217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>String p, DRAWTYPE drawType</w:delText>
        </w:r>
        <w:r w:rsidRPr="003124FD" w:rsidDel="00772400">
          <w:rPr>
            <w:color w:val="E8BA36"/>
            <w:lang w:val="en-US"/>
          </w:rPr>
          <w:delText xml:space="preserve">) </w:delText>
        </w:r>
        <w:r w:rsidRPr="003124FD" w:rsidDel="00772400">
          <w:rPr>
            <w:color w:val="CF8E6D"/>
            <w:lang w:val="en-US"/>
          </w:rPr>
          <w:delText xml:space="preserve">throws </w:delText>
        </w:r>
        <w:r w:rsidRPr="00772400" w:rsidDel="00772400">
          <w:rPr>
            <w:lang w:val="en-US"/>
            <w:rPrChange w:id="218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>RemoteException;</w:delText>
        </w:r>
        <w:r w:rsidRPr="00772400" w:rsidDel="00772400">
          <w:rPr>
            <w:lang w:val="en-US"/>
            <w:rPrChange w:id="219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br/>
        </w:r>
        <w:r w:rsidRPr="00772400" w:rsidDel="00772400">
          <w:rPr>
            <w:lang w:val="en-US"/>
            <w:rPrChange w:id="220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br/>
        </w:r>
        <w:r w:rsidRPr="003124FD" w:rsidDel="00772400">
          <w:rPr>
            <w:color w:val="7A7E85"/>
            <w:lang w:val="en-US"/>
          </w:rPr>
          <w:delText>// Additional methods for managing client chat and connection</w:delText>
        </w:r>
        <w:r w:rsidRPr="003124FD" w:rsidDel="00772400">
          <w:rPr>
            <w:color w:val="7A7E85"/>
            <w:lang w:val="en-US"/>
          </w:rPr>
          <w:br/>
        </w:r>
        <w:r w:rsidRPr="003124FD" w:rsidDel="00772400">
          <w:rPr>
            <w:color w:val="CF8E6D"/>
            <w:lang w:val="en-US"/>
          </w:rPr>
          <w:delText xml:space="preserve">void </w:delText>
        </w:r>
        <w:r w:rsidRPr="003124FD" w:rsidDel="00772400">
          <w:rPr>
            <w:color w:val="56A8F5"/>
            <w:lang w:val="en-US"/>
          </w:rPr>
          <w:delText>registerClient</w:delText>
        </w:r>
        <w:r w:rsidRPr="003124FD" w:rsidDel="00772400">
          <w:rPr>
            <w:color w:val="E8BA36"/>
            <w:lang w:val="en-US"/>
          </w:rPr>
          <w:delText>(</w:delText>
        </w:r>
        <w:r w:rsidRPr="00772400" w:rsidDel="00772400">
          <w:rPr>
            <w:lang w:val="en-US"/>
            <w:rPrChange w:id="221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>ClientCallback client</w:delText>
        </w:r>
        <w:r w:rsidRPr="003124FD" w:rsidDel="00772400">
          <w:rPr>
            <w:color w:val="E8BA36"/>
            <w:lang w:val="en-US"/>
          </w:rPr>
          <w:delText xml:space="preserve">) </w:delText>
        </w:r>
        <w:r w:rsidRPr="003124FD" w:rsidDel="00772400">
          <w:rPr>
            <w:color w:val="CF8E6D"/>
            <w:lang w:val="en-US"/>
          </w:rPr>
          <w:delText xml:space="preserve">throws </w:delText>
        </w:r>
        <w:r w:rsidRPr="00772400" w:rsidDel="00772400">
          <w:rPr>
            <w:lang w:val="en-US"/>
            <w:rPrChange w:id="222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>RemoteException;</w:delText>
        </w:r>
        <w:r w:rsidRPr="00772400" w:rsidDel="00772400">
          <w:rPr>
            <w:lang w:val="en-US"/>
            <w:rPrChange w:id="223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br/>
        </w:r>
        <w:r w:rsidRPr="003124FD" w:rsidDel="00772400">
          <w:rPr>
            <w:color w:val="CF8E6D"/>
            <w:lang w:val="en-US"/>
          </w:rPr>
          <w:delText xml:space="preserve">void </w:delText>
        </w:r>
        <w:r w:rsidRPr="003124FD" w:rsidDel="00772400">
          <w:rPr>
            <w:color w:val="56A8F5"/>
            <w:lang w:val="en-US"/>
          </w:rPr>
          <w:delText>sendMessage</w:delText>
        </w:r>
        <w:r w:rsidRPr="003124FD" w:rsidDel="00772400">
          <w:rPr>
            <w:color w:val="E8BA36"/>
            <w:lang w:val="en-US"/>
          </w:rPr>
          <w:delText>(</w:delText>
        </w:r>
        <w:r w:rsidRPr="00772400" w:rsidDel="00772400">
          <w:rPr>
            <w:lang w:val="en-US"/>
            <w:rPrChange w:id="224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>String message</w:delText>
        </w:r>
        <w:r w:rsidRPr="003124FD" w:rsidDel="00772400">
          <w:rPr>
            <w:color w:val="E8BA36"/>
            <w:lang w:val="en-US"/>
          </w:rPr>
          <w:delText xml:space="preserve">) </w:delText>
        </w:r>
        <w:r w:rsidRPr="003124FD" w:rsidDel="00772400">
          <w:rPr>
            <w:color w:val="CF8E6D"/>
            <w:lang w:val="en-US"/>
          </w:rPr>
          <w:delText xml:space="preserve">throws </w:delText>
        </w:r>
        <w:r w:rsidRPr="00772400" w:rsidDel="00772400">
          <w:rPr>
            <w:lang w:val="en-US"/>
            <w:rPrChange w:id="225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>RemoteException;</w:delText>
        </w:r>
        <w:r w:rsidRPr="00772400" w:rsidDel="00772400">
          <w:rPr>
            <w:lang w:val="en-US"/>
            <w:rPrChange w:id="226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br/>
        </w:r>
        <w:r w:rsidRPr="003124FD" w:rsidDel="00772400">
          <w:rPr>
            <w:color w:val="CF8E6D"/>
            <w:lang w:val="en-US"/>
          </w:rPr>
          <w:delText xml:space="preserve">void </w:delText>
        </w:r>
        <w:r w:rsidRPr="003124FD" w:rsidDel="00772400">
          <w:rPr>
            <w:color w:val="56A8F5"/>
            <w:lang w:val="en-US"/>
          </w:rPr>
          <w:delText>performGameAction</w:delText>
        </w:r>
        <w:r w:rsidRPr="003124FD" w:rsidDel="00772400">
          <w:rPr>
            <w:color w:val="E8BA36"/>
            <w:lang w:val="en-US"/>
          </w:rPr>
          <w:delText>(</w:delText>
        </w:r>
        <w:r w:rsidRPr="00772400" w:rsidDel="00772400">
          <w:rPr>
            <w:lang w:val="en-US"/>
            <w:rPrChange w:id="227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>String action</w:delText>
        </w:r>
        <w:r w:rsidRPr="003124FD" w:rsidDel="00772400">
          <w:rPr>
            <w:color w:val="E8BA36"/>
            <w:lang w:val="en-US"/>
          </w:rPr>
          <w:delText xml:space="preserve">) </w:delText>
        </w:r>
        <w:r w:rsidRPr="003124FD" w:rsidDel="00772400">
          <w:rPr>
            <w:color w:val="CF8E6D"/>
            <w:lang w:val="en-US"/>
          </w:rPr>
          <w:delText xml:space="preserve">throws </w:delText>
        </w:r>
        <w:r w:rsidRPr="00772400" w:rsidDel="00772400">
          <w:rPr>
            <w:lang w:val="en-US"/>
            <w:rPrChange w:id="228" w:author="Eliseo Paoletti" w:date="2024-05-06T19:02:00Z" w16du:dateUtc="2024-05-06T17:02:00Z">
              <w:rPr>
                <w:color w:val="BCBEC4"/>
                <w:lang w:val="en-US"/>
              </w:rPr>
            </w:rPrChange>
          </w:rPr>
          <w:delText>RemoteException;</w:delText>
        </w:r>
      </w:del>
    </w:p>
    <w:p w14:paraId="343EC478" w14:textId="29A8B162" w:rsidR="00EE55E5" w:rsidRPr="00EE55E5" w:rsidDel="00EE55E5" w:rsidRDefault="00EE55E5">
      <w:pPr>
        <w:pStyle w:val="Titolo3"/>
        <w:rPr>
          <w:del w:id="229" w:author="Eliseo Paoletti" w:date="2024-05-06T19:00:00Z" w16du:dateUtc="2024-05-06T17:00:00Z"/>
          <w:lang w:val="en-US"/>
        </w:rPr>
        <w:pPrChange w:id="230" w:author="Eliseo Paoletti" w:date="2024-05-06T19:13:00Z" w16du:dateUtc="2024-05-06T17:13:00Z">
          <w:pPr>
            <w:ind w:firstLine="708"/>
          </w:pPr>
        </w:pPrChange>
      </w:pPr>
    </w:p>
    <w:p w14:paraId="3B8B6A36" w14:textId="77777777" w:rsidR="006D2305" w:rsidRPr="00EE55E5" w:rsidDel="00EE55E5" w:rsidRDefault="006D2305">
      <w:pPr>
        <w:pStyle w:val="Titolo3"/>
        <w:rPr>
          <w:del w:id="231" w:author="Eliseo Paoletti" w:date="2024-05-06T19:00:00Z" w16du:dateUtc="2024-05-06T17:00:00Z"/>
          <w:lang w:val="en-US"/>
        </w:rPr>
        <w:pPrChange w:id="232" w:author="Eliseo Paoletti" w:date="2024-05-06T19:13:00Z" w16du:dateUtc="2024-05-06T17:13:00Z">
          <w:pPr/>
        </w:pPrChange>
      </w:pPr>
    </w:p>
    <w:p w14:paraId="6E7669B7" w14:textId="5883B2A7" w:rsidR="006D2305" w:rsidRPr="003124FD" w:rsidRDefault="006D2305">
      <w:pPr>
        <w:pStyle w:val="Titolo3"/>
        <w:pPrChange w:id="233" w:author="Eliseo Paoletti" w:date="2024-05-06T19:13:00Z" w16du:dateUtc="2024-05-06T17:13:00Z">
          <w:pPr/>
        </w:pPrChange>
      </w:pPr>
      <w:r w:rsidRPr="003124FD">
        <w:rPr>
          <w:rPrChange w:id="234" w:author="Eliseo Paoletti" w:date="2024-05-06T19:17:00Z" w16du:dateUtc="2024-05-06T17:17:00Z">
            <w:rPr>
              <w:b/>
              <w:bCs/>
            </w:rPr>
          </w:rPrChange>
        </w:rPr>
        <w:t>Gestione dei Client</w:t>
      </w:r>
      <w:r w:rsidRPr="003124FD">
        <w:t>:</w:t>
      </w:r>
    </w:p>
    <w:p w14:paraId="4FC271FD" w14:textId="1E8A30E5" w:rsidR="006D2305" w:rsidRDefault="006D2305" w:rsidP="006D2305">
      <w:r>
        <w:t xml:space="preserve">- Il server accetta le registrazioni dei client tramite il metodo </w:t>
      </w:r>
      <w:del w:id="235" w:author="Eliseo Paoletti" w:date="2024-05-06T19:10:00Z" w16du:dateUtc="2024-05-06T17:10:00Z">
        <w:r w:rsidRPr="00F20365" w:rsidDel="003124FD">
          <w:rPr>
            <w:b/>
            <w:bCs/>
            <w:rPrChange w:id="236" w:author="andrea santaniello" w:date="2024-05-06T22:39:00Z" w16du:dateUtc="2024-05-06T20:39:00Z">
              <w:rPr/>
            </w:rPrChange>
          </w:rPr>
          <w:delText>`</w:delText>
        </w:r>
      </w:del>
      <w:ins w:id="237" w:author="Eliseo Paoletti" w:date="2024-05-06T19:10:00Z" w16du:dateUtc="2024-05-06T17:10:00Z">
        <w:r w:rsidR="003124FD" w:rsidRPr="00F20365">
          <w:rPr>
            <w:b/>
            <w:bCs/>
            <w:rPrChange w:id="238" w:author="andrea santaniello" w:date="2024-05-06T22:39:00Z" w16du:dateUtc="2024-05-06T20:39:00Z">
              <w:rPr/>
            </w:rPrChange>
          </w:rPr>
          <w:t>“</w:t>
        </w:r>
      </w:ins>
      <w:proofErr w:type="spellStart"/>
      <w:proofErr w:type="gramStart"/>
      <w:r w:rsidRPr="00F20365">
        <w:rPr>
          <w:b/>
          <w:bCs/>
          <w:rPrChange w:id="239" w:author="andrea santaniello" w:date="2024-05-06T22:39:00Z" w16du:dateUtc="2024-05-06T20:39:00Z">
            <w:rPr/>
          </w:rPrChange>
        </w:rPr>
        <w:t>registerClient</w:t>
      </w:r>
      <w:proofErr w:type="spellEnd"/>
      <w:r w:rsidRPr="00F20365">
        <w:rPr>
          <w:b/>
          <w:bCs/>
          <w:rPrChange w:id="240" w:author="andrea santaniello" w:date="2024-05-06T22:39:00Z" w16du:dateUtc="2024-05-06T20:39:00Z">
            <w:rPr/>
          </w:rPrChange>
        </w:rPr>
        <w:t>(</w:t>
      </w:r>
      <w:proofErr w:type="gramEnd"/>
      <w:r w:rsidRPr="00F20365">
        <w:rPr>
          <w:b/>
          <w:bCs/>
          <w:rPrChange w:id="241" w:author="andrea santaniello" w:date="2024-05-06T22:39:00Z" w16du:dateUtc="2024-05-06T20:39:00Z">
            <w:rPr/>
          </w:rPrChange>
        </w:rPr>
        <w:t>)</w:t>
      </w:r>
      <w:ins w:id="242" w:author="Eliseo Paoletti" w:date="2024-05-06T19:10:00Z" w16du:dateUtc="2024-05-06T17:10:00Z">
        <w:r w:rsidR="003124FD" w:rsidRPr="00F20365">
          <w:rPr>
            <w:b/>
            <w:bCs/>
            <w:rPrChange w:id="243" w:author="andrea santaniello" w:date="2024-05-06T22:39:00Z" w16du:dateUtc="2024-05-06T20:39:00Z">
              <w:rPr/>
            </w:rPrChange>
          </w:rPr>
          <w:t>”</w:t>
        </w:r>
      </w:ins>
      <w:del w:id="244" w:author="Eliseo Paoletti" w:date="2024-05-06T19:10:00Z" w16du:dateUtc="2024-05-06T17:10:00Z">
        <w:r w:rsidRPr="00F20365" w:rsidDel="003124FD">
          <w:delText>`</w:delText>
        </w:r>
      </w:del>
      <w:r w:rsidRPr="00F20365">
        <w:t>.</w:t>
      </w:r>
      <w:r>
        <w:t xml:space="preserve"> Ogni client </w:t>
      </w:r>
      <w:del w:id="245" w:author="andrea santaniello" w:date="2024-05-06T21:53:00Z" w16du:dateUtc="2024-05-06T19:53:00Z">
        <w:r w:rsidDel="006B3646">
          <w:delText>che si connette</w:delText>
        </w:r>
      </w:del>
      <w:ins w:id="246" w:author="andrea santaniello" w:date="2024-05-06T21:53:00Z" w16du:dateUtc="2024-05-06T19:53:00Z">
        <w:r w:rsidR="006B3646">
          <w:t>connesso</w:t>
        </w:r>
      </w:ins>
      <w:r>
        <w:t xml:space="preserve"> è aggiunto a una lista di client attivi</w:t>
      </w:r>
      <w:del w:id="247" w:author="andrea santaniello" w:date="2024-05-06T21:48:00Z" w16du:dateUtc="2024-05-06T19:48:00Z">
        <w:r w:rsidDel="00E81810">
          <w:delText>.</w:delText>
        </w:r>
      </w:del>
    </w:p>
    <w:p w14:paraId="719BCEF3" w14:textId="77777777" w:rsidR="006D2305" w:rsidRDefault="006D2305" w:rsidP="006D2305">
      <w:pPr>
        <w:rPr>
          <w:ins w:id="248" w:author="Eliseo Paoletti" w:date="2024-05-06T19:11:00Z" w16du:dateUtc="2024-05-06T17:11:00Z"/>
        </w:rPr>
      </w:pPr>
      <w:r>
        <w:t>- Gestisce le disconnessioni in modo da rimuovere i client inattivi dalla lista</w:t>
      </w:r>
      <w:del w:id="249" w:author="andrea santaniello" w:date="2024-05-06T21:48:00Z" w16du:dateUtc="2024-05-06T19:48:00Z">
        <w:r w:rsidDel="00E81810">
          <w:delText>.</w:delText>
        </w:r>
      </w:del>
    </w:p>
    <w:p w14:paraId="780C6A8F" w14:textId="06FEEC51" w:rsidR="00E81810" w:rsidRDefault="00E81810" w:rsidP="00E81810">
      <w:pPr>
        <w:rPr>
          <w:ins w:id="250" w:author="andrea santaniello" w:date="2024-05-06T21:49:00Z" w16du:dateUtc="2024-05-06T19:49:00Z"/>
        </w:rPr>
      </w:pPr>
      <w:ins w:id="251" w:author="andrea santaniello" w:date="2024-05-06T21:47:00Z" w16du:dateUtc="2024-05-06T19:47:00Z">
        <w:r>
          <w:t xml:space="preserve">- </w:t>
        </w:r>
      </w:ins>
      <w:ins w:id="252" w:author="andrea santaniello" w:date="2024-05-06T21:48:00Z" w16du:dateUtc="2024-05-06T19:48:00Z">
        <w:r>
          <w:t>Viene</w:t>
        </w:r>
      </w:ins>
      <w:ins w:id="253" w:author="andrea santaniello" w:date="2024-05-06T21:46:00Z" w16du:dateUtc="2024-05-06T19:46:00Z">
        <w:r>
          <w:t xml:space="preserve"> implementato </w:t>
        </w:r>
      </w:ins>
      <w:ins w:id="254" w:author="Eliseo Paoletti" w:date="2024-05-06T19:11:00Z" w16du:dateUtc="2024-05-06T17:11:00Z">
        <w:del w:id="255" w:author="andrea santaniello" w:date="2024-05-06T21:46:00Z" w16du:dateUtc="2024-05-06T19:46:00Z">
          <w:r w:rsidR="003124FD" w:rsidDel="00E81810">
            <w:delText xml:space="preserve">Stiamo cercando di implementare </w:delText>
          </w:r>
        </w:del>
        <w:r w:rsidR="003124FD">
          <w:t xml:space="preserve">un </w:t>
        </w:r>
        <w:proofErr w:type="spellStart"/>
        <w:r w:rsidR="003124FD">
          <w:t>ping</w:t>
        </w:r>
      </w:ins>
      <w:proofErr w:type="spellEnd"/>
      <w:ins w:id="256" w:author="andrea santaniello" w:date="2024-05-06T21:52:00Z" w16du:dateUtc="2024-05-06T19:52:00Z">
        <w:r>
          <w:t xml:space="preserve"> (m</w:t>
        </w:r>
        <w:r>
          <w:t xml:space="preserve">etodo del </w:t>
        </w:r>
        <w:proofErr w:type="spellStart"/>
        <w:r>
          <w:t>GameControllerInterface</w:t>
        </w:r>
        <w:proofErr w:type="spellEnd"/>
        <w:r>
          <w:t>)</w:t>
        </w:r>
      </w:ins>
      <w:ins w:id="257" w:author="Eliseo Paoletti" w:date="2024-05-06T19:11:00Z" w16du:dateUtc="2024-05-06T17:11:00Z">
        <w:r w:rsidR="003124FD">
          <w:t xml:space="preserve"> che permett</w:t>
        </w:r>
      </w:ins>
      <w:ins w:id="258" w:author="andrea santaniello" w:date="2024-05-06T21:50:00Z" w16du:dateUtc="2024-05-06T19:50:00Z">
        <w:r>
          <w:t>e</w:t>
        </w:r>
      </w:ins>
      <w:ins w:id="259" w:author="Eliseo Paoletti" w:date="2024-05-06T19:11:00Z" w16du:dateUtc="2024-05-06T17:11:00Z">
        <w:del w:id="260" w:author="andrea santaniello" w:date="2024-05-06T21:50:00Z" w16du:dateUtc="2024-05-06T19:50:00Z">
          <w:r w:rsidR="003124FD" w:rsidDel="00E81810">
            <w:delText>a</w:delText>
          </w:r>
        </w:del>
        <w:r w:rsidR="003124FD">
          <w:t xml:space="preserve"> l’individuazione di </w:t>
        </w:r>
        <w:del w:id="261" w:author="andrea santaniello" w:date="2024-05-06T21:48:00Z" w16du:dateUtc="2024-05-06T19:48:00Z">
          <w:r w:rsidR="003124FD" w:rsidDel="00E81810">
            <w:delText>server disconnessi</w:delText>
          </w:r>
        </w:del>
      </w:ins>
      <w:ins w:id="262" w:author="andrea santaniello" w:date="2024-05-06T21:48:00Z" w16du:dateUtc="2024-05-06T19:48:00Z">
        <w:r>
          <w:t>improvvise disconnessioni</w:t>
        </w:r>
      </w:ins>
      <w:ins w:id="263" w:author="andrea santaniello" w:date="2024-05-06T21:46:00Z" w16du:dateUtc="2024-05-06T19:46:00Z">
        <w:r>
          <w:t xml:space="preserve"> (</w:t>
        </w:r>
      </w:ins>
      <w:ins w:id="264" w:author="andrea santaniello" w:date="2024-05-06T21:47:00Z" w16du:dateUtc="2024-05-06T19:47:00Z">
        <w:r>
          <w:t>ogni x secondi viene</w:t>
        </w:r>
      </w:ins>
      <w:ins w:id="265" w:author="andrea santaniello" w:date="2024-05-06T21:49:00Z" w16du:dateUtc="2024-05-06T19:49:00Z">
        <w:r>
          <w:t xml:space="preserve"> </w:t>
        </w:r>
      </w:ins>
      <w:ins w:id="266" w:author="andrea santaniello" w:date="2024-05-06T21:48:00Z" w16du:dateUtc="2024-05-06T19:48:00Z">
        <w:r>
          <w:t>inviato u</w:t>
        </w:r>
      </w:ins>
      <w:ins w:id="267" w:author="andrea santaniello" w:date="2024-05-06T21:49:00Z" w16du:dateUtc="2024-05-06T19:49:00Z">
        <w:r>
          <w:t>n segnale di controllo da client e server</w:t>
        </w:r>
      </w:ins>
    </w:p>
    <w:p w14:paraId="5C390229" w14:textId="39B7F744" w:rsidR="003124FD" w:rsidDel="00E81810" w:rsidRDefault="003124FD" w:rsidP="00E81810">
      <w:pPr>
        <w:rPr>
          <w:del w:id="268" w:author="andrea santaniello" w:date="2024-05-06T21:53:00Z" w16du:dateUtc="2024-05-06T19:53:00Z"/>
        </w:rPr>
      </w:pPr>
      <w:ins w:id="269" w:author="Eliseo Paoletti" w:date="2024-05-06T19:12:00Z" w16du:dateUtc="2024-05-06T17:12:00Z">
        <w:del w:id="270" w:author="andrea santaniello" w:date="2024-05-06T21:49:00Z" w16du:dateUtc="2024-05-06T19:49:00Z">
          <w:r w:rsidDel="00E81810">
            <w:delText xml:space="preserve">; </w:delText>
          </w:r>
        </w:del>
        <w:del w:id="271" w:author="andrea santaniello" w:date="2024-05-06T21:47:00Z" w16du:dateUtc="2024-05-06T19:47:00Z">
          <w:r w:rsidDel="00E81810">
            <w:delText xml:space="preserve">sarebbe un </w:delText>
          </w:r>
        </w:del>
        <w:del w:id="272" w:author="andrea santaniello" w:date="2024-05-06T21:49:00Z" w16du:dateUtc="2024-05-06T19:49:00Z">
          <w:r w:rsidDel="00E81810">
            <w:delText>m</w:delText>
          </w:r>
        </w:del>
        <w:del w:id="273" w:author="andrea santaniello" w:date="2024-05-06T21:53:00Z" w16du:dateUtc="2024-05-06T19:53:00Z">
          <w:r w:rsidDel="00E81810">
            <w:delText>etodo del GameControllerInterface involontariamente chiamato dal client (il giocatore non ne è al corrente)</w:delText>
          </w:r>
        </w:del>
      </w:ins>
    </w:p>
    <w:p w14:paraId="015F2A88" w14:textId="77777777" w:rsidR="006D2305" w:rsidRDefault="006D2305" w:rsidP="006D2305"/>
    <w:p w14:paraId="3AEF4666" w14:textId="77777777" w:rsidR="006D2305" w:rsidRDefault="006D2305">
      <w:pPr>
        <w:pStyle w:val="Titolo3"/>
        <w:pPrChange w:id="274" w:author="Eliseo Paoletti" w:date="2024-05-06T19:13:00Z" w16du:dateUtc="2024-05-06T17:13:00Z">
          <w:pPr/>
        </w:pPrChange>
      </w:pPr>
      <w:del w:id="275" w:author="Eliseo Paoletti" w:date="2024-05-06T19:12:00Z" w16du:dateUtc="2024-05-06T17:12:00Z">
        <w:r w:rsidRPr="003124FD" w:rsidDel="003124FD">
          <w:delText>**</w:delText>
        </w:r>
      </w:del>
      <w:r w:rsidRPr="003124FD">
        <w:t>Elaborazione delle Richieste</w:t>
      </w:r>
      <w:r>
        <w:t>:</w:t>
      </w:r>
      <w:del w:id="276" w:author="Eliseo Paoletti" w:date="2024-05-06T19:12:00Z" w16du:dateUtc="2024-05-06T17:12:00Z">
        <w:r w:rsidDel="003124FD">
          <w:delText>**</w:delText>
        </w:r>
      </w:del>
    </w:p>
    <w:p w14:paraId="086C8A3B" w14:textId="2F4F897F" w:rsidR="006D2305" w:rsidRDefault="006D2305" w:rsidP="006D2305">
      <w:r>
        <w:t xml:space="preserve">- Il server riceve </w:t>
      </w:r>
      <w:ins w:id="277" w:author="andrea santaniello" w:date="2024-05-06T21:56:00Z" w16du:dateUtc="2024-05-06T19:56:00Z">
        <w:r w:rsidR="006B3646">
          <w:t xml:space="preserve">input </w:t>
        </w:r>
      </w:ins>
      <w:del w:id="278" w:author="andrea santaniello" w:date="2024-05-06T21:56:00Z" w16du:dateUtc="2024-05-06T19:56:00Z">
        <w:r w:rsidDel="006B3646">
          <w:delText xml:space="preserve">comandi specifici del gioco </w:delText>
        </w:r>
      </w:del>
      <w:r>
        <w:t>da parte dei client e aggiorna lo stato del gioco di conseguenza</w:t>
      </w:r>
      <w:ins w:id="279" w:author="andrea santaniello" w:date="2024-05-06T21:56:00Z" w16du:dateUtc="2024-05-06T19:56:00Z">
        <w:r w:rsidR="006B3646">
          <w:t>. Viene utilizzata la sincronizzazione per mantenere coerenza tra client e server</w:t>
        </w:r>
      </w:ins>
      <w:ins w:id="280" w:author="andrea santaniello" w:date="2024-05-06T21:57:00Z" w16du:dateUtc="2024-05-06T19:57:00Z">
        <w:r w:rsidR="006B3646">
          <w:t xml:space="preserve"> in fase di propagazione delle modifiche apportate al gioco.</w:t>
        </w:r>
      </w:ins>
      <w:del w:id="281" w:author="andrea santaniello" w:date="2024-05-06T21:56:00Z" w16du:dateUtc="2024-05-06T19:56:00Z">
        <w:r w:rsidDel="006B3646">
          <w:delText>.</w:delText>
        </w:r>
      </w:del>
    </w:p>
    <w:p w14:paraId="46FFA9D6" w14:textId="1AB85DBA" w:rsidR="006D2305" w:rsidDel="006B3646" w:rsidRDefault="006D2305" w:rsidP="006D2305">
      <w:pPr>
        <w:rPr>
          <w:del w:id="282" w:author="andrea santaniello" w:date="2024-05-06T21:57:00Z" w16du:dateUtc="2024-05-06T19:57:00Z"/>
        </w:rPr>
      </w:pPr>
      <w:del w:id="283" w:author="andrea santaniello" w:date="2024-05-06T21:57:00Z" w16du:dateUtc="2024-05-06T19:57:00Z">
        <w:r w:rsidDel="006B3646">
          <w:delText>- Tutte le modifiche allo stato del gioco sono propagate ai client per mantenere la sincronizzazione.</w:delText>
        </w:r>
      </w:del>
    </w:p>
    <w:p w14:paraId="59235D9E" w14:textId="77777777" w:rsidR="006D2305" w:rsidRDefault="006D2305" w:rsidP="006D2305"/>
    <w:p w14:paraId="21604176" w14:textId="77777777" w:rsidR="003124FD" w:rsidRDefault="003124FD" w:rsidP="006D2305">
      <w:pPr>
        <w:rPr>
          <w:ins w:id="284" w:author="Eliseo Paoletti" w:date="2024-05-06T19:12:00Z" w16du:dateUtc="2024-05-06T17:12:00Z"/>
        </w:rPr>
      </w:pPr>
    </w:p>
    <w:p w14:paraId="472931E8" w14:textId="77777777" w:rsidR="003124FD" w:rsidDel="00A25EB1" w:rsidRDefault="003124FD" w:rsidP="006D2305">
      <w:pPr>
        <w:rPr>
          <w:ins w:id="285" w:author="Eliseo Paoletti" w:date="2024-05-06T19:12:00Z" w16du:dateUtc="2024-05-06T17:12:00Z"/>
          <w:del w:id="286" w:author="andrea santaniello" w:date="2024-05-06T22:49:00Z" w16du:dateUtc="2024-05-06T20:49:00Z"/>
        </w:rPr>
      </w:pPr>
    </w:p>
    <w:p w14:paraId="05C3E703" w14:textId="77777777" w:rsidR="003124FD" w:rsidRDefault="003124FD" w:rsidP="006D2305">
      <w:pPr>
        <w:rPr>
          <w:ins w:id="287" w:author="Eliseo Paoletti" w:date="2024-05-06T19:12:00Z" w16du:dateUtc="2024-05-06T17:12:00Z"/>
        </w:rPr>
      </w:pPr>
    </w:p>
    <w:p w14:paraId="3CCB5F4C" w14:textId="7D10BA31" w:rsidR="006D2305" w:rsidRPr="003124FD" w:rsidRDefault="006D2305">
      <w:pPr>
        <w:pStyle w:val="Titolo2"/>
        <w:rPr>
          <w:b/>
          <w:bCs/>
          <w:rPrChange w:id="288" w:author="Eliseo Paoletti" w:date="2024-05-06T19:18:00Z" w16du:dateUtc="2024-05-06T17:18:00Z">
            <w:rPr/>
          </w:rPrChange>
        </w:rPr>
        <w:pPrChange w:id="289" w:author="Eliseo Paoletti" w:date="2024-05-06T19:13:00Z" w16du:dateUtc="2024-05-06T17:13:00Z">
          <w:pPr/>
        </w:pPrChange>
      </w:pPr>
      <w:del w:id="290" w:author="Eliseo Paoletti" w:date="2024-05-06T19:12:00Z" w16du:dateUtc="2024-05-06T17:12:00Z">
        <w:r w:rsidRPr="003124FD" w:rsidDel="003124FD">
          <w:rPr>
            <w:b/>
            <w:bCs/>
            <w:rPrChange w:id="291" w:author="Eliseo Paoletti" w:date="2024-05-06T19:18:00Z" w16du:dateUtc="2024-05-06T17:18:00Z">
              <w:rPr/>
            </w:rPrChange>
          </w:rPr>
          <w:delText>### **</w:delText>
        </w:r>
      </w:del>
      <w:r w:rsidRPr="003124FD">
        <w:rPr>
          <w:b/>
          <w:bCs/>
          <w:rPrChange w:id="292" w:author="Eliseo Paoletti" w:date="2024-05-06T19:18:00Z" w16du:dateUtc="2024-05-06T17:18:00Z">
            <w:rPr/>
          </w:rPrChange>
        </w:rPr>
        <w:t>Architettura del Client RMI</w:t>
      </w:r>
      <w:del w:id="293" w:author="Eliseo Paoletti" w:date="2024-05-06T19:12:00Z" w16du:dateUtc="2024-05-06T17:12:00Z">
        <w:r w:rsidRPr="003124FD" w:rsidDel="003124FD">
          <w:rPr>
            <w:b/>
            <w:bCs/>
            <w:rPrChange w:id="294" w:author="Eliseo Paoletti" w:date="2024-05-06T19:18:00Z" w16du:dateUtc="2024-05-06T17:18:00Z">
              <w:rPr/>
            </w:rPrChange>
          </w:rPr>
          <w:delText>**</w:delText>
        </w:r>
      </w:del>
    </w:p>
    <w:p w14:paraId="6113CBD6" w14:textId="77777777" w:rsidR="006D2305" w:rsidRDefault="006D2305">
      <w:pPr>
        <w:pStyle w:val="Titolo3"/>
        <w:pPrChange w:id="295" w:author="Eliseo Paoletti" w:date="2024-05-06T19:13:00Z" w16du:dateUtc="2024-05-06T17:13:00Z">
          <w:pPr/>
        </w:pPrChange>
      </w:pPr>
      <w:del w:id="296" w:author="Eliseo Paoletti" w:date="2024-05-06T19:13:00Z" w16du:dateUtc="2024-05-06T17:13:00Z">
        <w:r w:rsidDel="003124FD">
          <w:delText>**</w:delText>
        </w:r>
      </w:del>
      <w:r>
        <w:t>Connessione al Server:</w:t>
      </w:r>
      <w:del w:id="297" w:author="Eliseo Paoletti" w:date="2024-05-06T19:13:00Z" w16du:dateUtc="2024-05-06T17:13:00Z">
        <w:r w:rsidDel="003124FD">
          <w:delText>**</w:delText>
        </w:r>
      </w:del>
    </w:p>
    <w:p w14:paraId="4F7FB9CB" w14:textId="5A48A9DD" w:rsidR="006D2305" w:rsidRDefault="006D2305" w:rsidP="006D2305">
      <w:r>
        <w:t xml:space="preserve">- Il client utilizza </w:t>
      </w:r>
      <w:ins w:id="298" w:author="Eliseo Paoletti" w:date="2024-05-06T19:13:00Z" w16du:dateUtc="2024-05-06T17:13:00Z">
        <w:r w:rsidR="003124FD" w:rsidRPr="00F20365">
          <w:rPr>
            <w:b/>
            <w:bCs/>
            <w:rPrChange w:id="299" w:author="andrea santaniello" w:date="2024-05-06T22:39:00Z" w16du:dateUtc="2024-05-06T20:39:00Z">
              <w:rPr/>
            </w:rPrChange>
          </w:rPr>
          <w:t>“</w:t>
        </w:r>
      </w:ins>
      <w:proofErr w:type="spellStart"/>
      <w:del w:id="300" w:author="Eliseo Paoletti" w:date="2024-05-06T19:13:00Z" w16du:dateUtc="2024-05-06T17:13:00Z">
        <w:r w:rsidRPr="00F20365" w:rsidDel="003124FD">
          <w:rPr>
            <w:b/>
            <w:bCs/>
            <w:rPrChange w:id="301" w:author="andrea santaniello" w:date="2024-05-06T22:39:00Z" w16du:dateUtc="2024-05-06T20:39:00Z">
              <w:rPr/>
            </w:rPrChange>
          </w:rPr>
          <w:delText>`</w:delText>
        </w:r>
      </w:del>
      <w:r w:rsidRPr="00F20365">
        <w:rPr>
          <w:b/>
          <w:bCs/>
          <w:rPrChange w:id="302" w:author="andrea santaniello" w:date="2024-05-06T22:39:00Z" w16du:dateUtc="2024-05-06T20:39:00Z">
            <w:rPr/>
          </w:rPrChange>
        </w:rPr>
        <w:t>LocateRegistry.getRegistry</w:t>
      </w:r>
      <w:proofErr w:type="spellEnd"/>
      <w:r w:rsidRPr="00F20365">
        <w:rPr>
          <w:b/>
          <w:bCs/>
          <w:rPrChange w:id="303" w:author="andrea santaniello" w:date="2024-05-06T22:39:00Z" w16du:dateUtc="2024-05-06T20:39:00Z">
            <w:rPr/>
          </w:rPrChange>
        </w:rPr>
        <w:t>(</w:t>
      </w:r>
      <w:proofErr w:type="spellStart"/>
      <w:r w:rsidRPr="00F20365">
        <w:rPr>
          <w:b/>
          <w:bCs/>
          <w:rPrChange w:id="304" w:author="andrea santaniello" w:date="2024-05-06T22:39:00Z" w16du:dateUtc="2024-05-06T20:39:00Z">
            <w:rPr/>
          </w:rPrChange>
        </w:rPr>
        <w:t>host</w:t>
      </w:r>
      <w:proofErr w:type="spellEnd"/>
      <w:r w:rsidRPr="00F20365">
        <w:rPr>
          <w:b/>
          <w:bCs/>
          <w:rPrChange w:id="305" w:author="andrea santaniello" w:date="2024-05-06T22:39:00Z" w16du:dateUtc="2024-05-06T20:39:00Z">
            <w:rPr/>
          </w:rPrChange>
        </w:rPr>
        <w:t>)</w:t>
      </w:r>
      <w:ins w:id="306" w:author="Eliseo Paoletti" w:date="2024-05-06T19:13:00Z" w16du:dateUtc="2024-05-06T17:13:00Z">
        <w:r w:rsidR="003124FD" w:rsidRPr="00F20365">
          <w:rPr>
            <w:b/>
            <w:bCs/>
            <w:rPrChange w:id="307" w:author="andrea santaniello" w:date="2024-05-06T22:39:00Z" w16du:dateUtc="2024-05-06T20:39:00Z">
              <w:rPr/>
            </w:rPrChange>
          </w:rPr>
          <w:t>”</w:t>
        </w:r>
      </w:ins>
      <w:ins w:id="308" w:author="andrea santaniello" w:date="2024-05-06T22:39:00Z" w16du:dateUtc="2024-05-06T20:39:00Z">
        <w:r w:rsidR="00F20365">
          <w:rPr>
            <w:b/>
            <w:bCs/>
          </w:rPr>
          <w:t xml:space="preserve"> </w:t>
        </w:r>
      </w:ins>
      <w:del w:id="309" w:author="Eliseo Paoletti" w:date="2024-05-06T19:13:00Z" w16du:dateUtc="2024-05-06T17:13:00Z">
        <w:r w:rsidDel="003124FD">
          <w:delText xml:space="preserve">` </w:delText>
        </w:r>
      </w:del>
      <w:r>
        <w:t>per ottenere il riferimento al registro RMI del server.</w:t>
      </w:r>
    </w:p>
    <w:p w14:paraId="72076D8B" w14:textId="4CEB1259" w:rsidR="006D2305" w:rsidRDefault="006D2305" w:rsidP="006D2305">
      <w:r>
        <w:t xml:space="preserve">- Recupera lo </w:t>
      </w:r>
      <w:proofErr w:type="spellStart"/>
      <w:r>
        <w:t>stub</w:t>
      </w:r>
      <w:proofErr w:type="spellEnd"/>
      <w:r>
        <w:t xml:space="preserve"> del </w:t>
      </w:r>
      <w:ins w:id="310" w:author="Eliseo Paoletti" w:date="2024-05-06T19:14:00Z" w16du:dateUtc="2024-05-06T17:14:00Z">
        <w:r w:rsidR="003124FD" w:rsidRPr="00F20365">
          <w:rPr>
            <w:b/>
            <w:bCs/>
            <w:rPrChange w:id="311" w:author="andrea santaniello" w:date="2024-05-06T22:39:00Z" w16du:dateUtc="2024-05-06T20:39:00Z">
              <w:rPr/>
            </w:rPrChange>
          </w:rPr>
          <w:t>“</w:t>
        </w:r>
      </w:ins>
      <w:proofErr w:type="spellStart"/>
      <w:del w:id="312" w:author="Eliseo Paoletti" w:date="2024-05-06T19:14:00Z" w16du:dateUtc="2024-05-06T17:14:00Z">
        <w:r w:rsidRPr="00F20365" w:rsidDel="003124FD">
          <w:rPr>
            <w:b/>
            <w:bCs/>
            <w:rPrChange w:id="313" w:author="andrea santaniello" w:date="2024-05-06T22:39:00Z" w16du:dateUtc="2024-05-06T20:39:00Z">
              <w:rPr/>
            </w:rPrChange>
          </w:rPr>
          <w:delText>`</w:delText>
        </w:r>
      </w:del>
      <w:r w:rsidRPr="00F20365">
        <w:rPr>
          <w:b/>
          <w:bCs/>
          <w:rPrChange w:id="314" w:author="andrea santaniello" w:date="2024-05-06T22:39:00Z" w16du:dateUtc="2024-05-06T20:39:00Z">
            <w:rPr/>
          </w:rPrChange>
        </w:rPr>
        <w:t>GameController</w:t>
      </w:r>
      <w:proofErr w:type="spellEnd"/>
      <w:del w:id="315" w:author="Eliseo Paoletti" w:date="2024-05-06T19:14:00Z" w16du:dateUtc="2024-05-06T17:14:00Z">
        <w:r w:rsidRPr="00F20365" w:rsidDel="003124FD">
          <w:rPr>
            <w:b/>
            <w:bCs/>
            <w:rPrChange w:id="316" w:author="andrea santaniello" w:date="2024-05-06T22:39:00Z" w16du:dateUtc="2024-05-06T20:39:00Z">
              <w:rPr/>
            </w:rPrChange>
          </w:rPr>
          <w:delText>`</w:delText>
        </w:r>
      </w:del>
      <w:ins w:id="317" w:author="Eliseo Paoletti" w:date="2024-05-06T19:14:00Z" w16du:dateUtc="2024-05-06T17:14:00Z">
        <w:r w:rsidR="003124FD" w:rsidRPr="00F20365">
          <w:rPr>
            <w:b/>
            <w:bCs/>
            <w:rPrChange w:id="318" w:author="andrea santaniello" w:date="2024-05-06T22:39:00Z" w16du:dateUtc="2024-05-06T20:39:00Z">
              <w:rPr/>
            </w:rPrChange>
          </w:rPr>
          <w:t>”</w:t>
        </w:r>
      </w:ins>
      <w:r>
        <w:t xml:space="preserve"> dal registro e invoca metodi remoti.</w:t>
      </w:r>
    </w:p>
    <w:p w14:paraId="220274AB" w14:textId="77777777" w:rsidR="006D2305" w:rsidRDefault="006D2305" w:rsidP="006D2305"/>
    <w:p w14:paraId="534291AC" w14:textId="77777777" w:rsidR="006D2305" w:rsidRDefault="006D2305">
      <w:pPr>
        <w:pStyle w:val="Titolo3"/>
        <w:pPrChange w:id="319" w:author="Eliseo Paoletti" w:date="2024-05-06T19:14:00Z" w16du:dateUtc="2024-05-06T17:14:00Z">
          <w:pPr/>
        </w:pPrChange>
      </w:pPr>
      <w:del w:id="320" w:author="Eliseo Paoletti" w:date="2024-05-06T19:14:00Z" w16du:dateUtc="2024-05-06T17:14:00Z">
        <w:r w:rsidDel="003124FD">
          <w:lastRenderedPageBreak/>
          <w:delText>**</w:delText>
        </w:r>
      </w:del>
      <w:r>
        <w:t>Interfaccia Utente e Interazione:</w:t>
      </w:r>
      <w:del w:id="321" w:author="Eliseo Paoletti" w:date="2024-05-06T19:14:00Z" w16du:dateUtc="2024-05-06T17:14:00Z">
        <w:r w:rsidDel="003124FD">
          <w:delText>**</w:delText>
        </w:r>
      </w:del>
    </w:p>
    <w:p w14:paraId="4FAEC0D3" w14:textId="73C15C6B" w:rsidR="006B3646" w:rsidRDefault="006D2305" w:rsidP="006D2305">
      <w:pPr>
        <w:rPr>
          <w:ins w:id="322" w:author="andrea santaniello" w:date="2024-05-06T22:02:00Z" w16du:dateUtc="2024-05-06T20:02:00Z"/>
        </w:rPr>
      </w:pPr>
      <w:r>
        <w:t xml:space="preserve">- Gli utenti interagiscono con l'applicazione tramite una GUI </w:t>
      </w:r>
      <w:del w:id="323" w:author="Eliseo Paoletti" w:date="2024-05-06T19:14:00Z" w16du:dateUtc="2024-05-06T17:14:00Z">
        <w:r w:rsidDel="003124FD">
          <w:delText>o interfaccia a linea di comand</w:delText>
        </w:r>
      </w:del>
      <w:ins w:id="324" w:author="Eliseo Paoletti" w:date="2024-05-06T19:14:00Z" w16du:dateUtc="2024-05-06T17:14:00Z">
        <w:r w:rsidR="003124FD">
          <w:t>/TUI</w:t>
        </w:r>
      </w:ins>
      <w:del w:id="325" w:author="Eliseo Paoletti" w:date="2024-05-06T19:14:00Z" w16du:dateUtc="2024-05-06T17:14:00Z">
        <w:r w:rsidDel="003124FD">
          <w:delText>o</w:delText>
        </w:r>
      </w:del>
      <w:ins w:id="326" w:author="andrea santaniello" w:date="2024-05-06T22:01:00Z" w16du:dateUtc="2024-05-06T20:01:00Z">
        <w:r w:rsidR="006B3646">
          <w:t>,</w:t>
        </w:r>
      </w:ins>
      <w:ins w:id="327" w:author="andrea santaniello" w:date="2024-05-06T22:02:00Z" w16du:dateUtc="2024-05-06T20:02:00Z">
        <w:r w:rsidR="006B3646">
          <w:t xml:space="preserve"> </w:t>
        </w:r>
      </w:ins>
      <w:ins w:id="328" w:author="andrea santaniello" w:date="2024-05-06T22:01:00Z" w16du:dateUtc="2024-05-06T20:01:00Z">
        <w:r w:rsidR="006B3646">
          <w:t>scelta all’avvio de</w:t>
        </w:r>
      </w:ins>
      <w:ins w:id="329" w:author="andrea santaniello" w:date="2024-05-06T22:06:00Z" w16du:dateUtc="2024-05-06T20:06:00Z">
        <w:r w:rsidR="00821919">
          <w:t>l</w:t>
        </w:r>
      </w:ins>
      <w:ins w:id="330" w:author="andrea santaniello" w:date="2024-05-06T22:01:00Z" w16du:dateUtc="2024-05-06T20:01:00Z">
        <w:r w:rsidR="006B3646">
          <w:t xml:space="preserve"> gioco</w:t>
        </w:r>
      </w:ins>
      <w:del w:id="331" w:author="andrea santaniello" w:date="2024-05-06T22:01:00Z" w16du:dateUtc="2024-05-06T20:01:00Z">
        <w:r w:rsidDel="006B3646">
          <w:delText>,</w:delText>
        </w:r>
      </w:del>
      <w:r>
        <w:t xml:space="preserve"> </w:t>
      </w:r>
    </w:p>
    <w:p w14:paraId="3BDB4D40" w14:textId="6D5D493C" w:rsidR="006D2305" w:rsidRDefault="006B3646" w:rsidP="006D2305">
      <w:ins w:id="332" w:author="andrea santaniello" w:date="2024-05-06T22:02:00Z" w16du:dateUtc="2024-05-06T20:02:00Z">
        <w:r>
          <w:t>-</w:t>
        </w:r>
        <w:r>
          <w:t xml:space="preserve"> L’interfaccia viene aggiornata in seguito all’esecuzione di metodi da parte del server</w:t>
        </w:r>
      </w:ins>
      <w:ins w:id="333" w:author="andrea santaniello" w:date="2024-05-06T22:03:00Z" w16du:dateUtc="2024-05-06T20:03:00Z">
        <w:r>
          <w:t xml:space="preserve">, propagati </w:t>
        </w:r>
        <w:r w:rsidR="00821919">
          <w:t>in seguito ai client</w:t>
        </w:r>
      </w:ins>
      <w:ins w:id="334" w:author="andrea santaniello" w:date="2024-05-06T22:06:00Z" w16du:dateUtc="2024-05-06T20:06:00Z">
        <w:r w:rsidR="00821919">
          <w:t xml:space="preserve"> tramite protocollo RMI</w:t>
        </w:r>
      </w:ins>
      <w:del w:id="335" w:author="andrea santaniello" w:date="2024-05-06T22:02:00Z" w16du:dateUtc="2024-05-06T20:02:00Z">
        <w:r w:rsidR="006D2305" w:rsidDel="006B3646">
          <w:delText>inviando comandi che sono trasmessi al server tramite RMI</w:delText>
        </w:r>
      </w:del>
      <w:ins w:id="336" w:author="Eliseo Paoletti" w:date="2024-05-06T19:14:00Z" w16du:dateUtc="2024-05-06T17:14:00Z">
        <w:del w:id="337" w:author="andrea santaniello" w:date="2024-05-06T22:02:00Z" w16du:dateUtc="2024-05-06T20:02:00Z">
          <w:r w:rsidR="003124FD" w:rsidDel="006B3646">
            <w:delText xml:space="preserve"> (da implementare successivamente all’esercitazione </w:delText>
          </w:r>
        </w:del>
      </w:ins>
      <w:ins w:id="338" w:author="Eliseo Paoletti" w:date="2024-05-06T19:15:00Z" w16du:dateUtc="2024-05-06T17:15:00Z">
        <w:del w:id="339" w:author="andrea santaniello" w:date="2024-05-06T22:02:00Z" w16du:dateUtc="2024-05-06T20:02:00Z">
          <w:r w:rsidR="003124FD" w:rsidDel="006B3646">
            <w:delText>di GUI/TUI)</w:delText>
          </w:r>
        </w:del>
      </w:ins>
      <w:del w:id="340" w:author="andrea santaniello" w:date="2024-05-06T22:02:00Z" w16du:dateUtc="2024-05-06T20:02:00Z">
        <w:r w:rsidR="006D2305" w:rsidDel="006B3646">
          <w:delText>.</w:delText>
        </w:r>
      </w:del>
    </w:p>
    <w:p w14:paraId="672F5AF4" w14:textId="10FC01B0" w:rsidR="006D2305" w:rsidDel="00821919" w:rsidRDefault="006D2305" w:rsidP="006D2305">
      <w:pPr>
        <w:rPr>
          <w:del w:id="341" w:author="andrea santaniello" w:date="2024-05-06T22:10:00Z" w16du:dateUtc="2024-05-06T20:10:00Z"/>
        </w:rPr>
      </w:pPr>
      <w:del w:id="342" w:author="andrea santaniello" w:date="2024-05-06T22:10:00Z" w16du:dateUtc="2024-05-06T20:10:00Z">
        <w:r w:rsidDel="00821919">
          <w:delText>- Riceve aggiornamenti di stato dal server, che sono poi visualizzati all'utente.</w:delText>
        </w:r>
      </w:del>
    </w:p>
    <w:p w14:paraId="1EC12027" w14:textId="77777777" w:rsidR="006D2305" w:rsidRDefault="006D2305" w:rsidP="006D2305"/>
    <w:p w14:paraId="1E01BABA" w14:textId="266E9229" w:rsidR="00CB4C23" w:rsidRPr="00CB4C23" w:rsidRDefault="003124FD">
      <w:pPr>
        <w:pStyle w:val="Titolo3"/>
        <w:pPrChange w:id="343" w:author="Eliseo Paoletti" w:date="2024-05-06T19:22:00Z" w16du:dateUtc="2024-05-06T17:22:00Z">
          <w:pPr/>
        </w:pPrChange>
      </w:pPr>
      <w:ins w:id="344" w:author="Eliseo Paoletti" w:date="2024-05-06T19:15:00Z" w16du:dateUtc="2024-05-06T17:15:00Z">
        <w:r>
          <w:t xml:space="preserve">F.A.: </w:t>
        </w:r>
      </w:ins>
      <w:del w:id="345" w:author="Eliseo Paoletti" w:date="2024-05-06T19:15:00Z" w16du:dateUtc="2024-05-06T17:15:00Z">
        <w:r w:rsidR="006D2305" w:rsidDel="003124FD">
          <w:delText>**</w:delText>
        </w:r>
      </w:del>
      <w:r w:rsidR="006D2305">
        <w:t>Comunicazione tra Giocatori - Funzionalità di Chat:</w:t>
      </w:r>
      <w:del w:id="346" w:author="Eliseo Paoletti" w:date="2024-05-06T19:15:00Z" w16du:dateUtc="2024-05-06T17:15:00Z">
        <w:r w:rsidR="006D2305" w:rsidDel="003124FD">
          <w:delText>**</w:delText>
        </w:r>
      </w:del>
    </w:p>
    <w:p w14:paraId="4FB9FD17" w14:textId="65B534C3" w:rsidR="006D2305" w:rsidRDefault="006D2305" w:rsidP="006D2305">
      <w:pPr>
        <w:rPr>
          <w:ins w:id="347" w:author="Eliseo Paoletti" w:date="2024-05-06T19:22:00Z" w16du:dateUtc="2024-05-06T17:22:00Z"/>
        </w:rPr>
      </w:pPr>
      <w:r>
        <w:t xml:space="preserve">- </w:t>
      </w:r>
      <w:ins w:id="348" w:author="andrea santaniello" w:date="2024-05-06T22:10:00Z" w16du:dateUtc="2024-05-06T20:10:00Z">
        <w:r w:rsidR="00821919">
          <w:t xml:space="preserve">Viene </w:t>
        </w:r>
      </w:ins>
      <w:r>
        <w:t>Implementa</w:t>
      </w:r>
      <w:ins w:id="349" w:author="andrea santaniello" w:date="2024-05-06T22:10:00Z" w16du:dateUtc="2024-05-06T20:10:00Z">
        <w:r w:rsidR="00821919">
          <w:t>ta</w:t>
        </w:r>
      </w:ins>
      <w:r>
        <w:t xml:space="preserve"> una chat</w:t>
      </w:r>
      <w:ins w:id="350" w:author="andrea santaniello" w:date="2024-05-06T22:10:00Z" w16du:dateUtc="2024-05-06T20:10:00Z">
        <w:r w:rsidR="00821919">
          <w:t xml:space="preserve"> tra utenti</w:t>
        </w:r>
      </w:ins>
      <w:del w:id="351" w:author="andrea santaniello" w:date="2024-05-06T22:10:00Z" w16du:dateUtc="2024-05-06T20:10:00Z">
        <w:r w:rsidDel="00821919">
          <w:delText xml:space="preserve"> di base</w:delText>
        </w:r>
      </w:del>
      <w:ins w:id="352" w:author="andrea santaniello" w:date="2024-05-06T22:10:00Z" w16du:dateUtc="2024-05-06T20:10:00Z">
        <w:r w:rsidR="00821919">
          <w:t xml:space="preserve">, </w:t>
        </w:r>
      </w:ins>
      <w:del w:id="353" w:author="andrea santaniello" w:date="2024-05-06T22:10:00Z" w16du:dateUtc="2024-05-06T20:10:00Z">
        <w:r w:rsidDel="00821919">
          <w:delText xml:space="preserve"> utilizzando RMI </w:delText>
        </w:r>
      </w:del>
      <w:r>
        <w:t xml:space="preserve">dove </w:t>
      </w:r>
      <w:del w:id="354" w:author="andrea santaniello" w:date="2024-05-06T22:15:00Z" w16du:dateUtc="2024-05-06T20:15:00Z">
        <w:r w:rsidDel="005E372F">
          <w:delText xml:space="preserve">i messaggi inviati tramite </w:delText>
        </w:r>
      </w:del>
      <w:r>
        <w:t xml:space="preserve">il metodo </w:t>
      </w:r>
      <w:ins w:id="355" w:author="Eliseo Paoletti" w:date="2024-05-06T19:15:00Z" w16du:dateUtc="2024-05-06T17:15:00Z">
        <w:del w:id="356" w:author="andrea santaniello" w:date="2024-05-06T22:38:00Z" w16du:dateUtc="2024-05-06T20:38:00Z">
          <w:r w:rsidR="003124FD" w:rsidRPr="00F20365" w:rsidDel="00F20365">
            <w:rPr>
              <w:b/>
              <w:bCs/>
              <w:rPrChange w:id="357" w:author="andrea santaniello" w:date="2024-05-06T22:38:00Z" w16du:dateUtc="2024-05-06T20:38:00Z">
                <w:rPr/>
              </w:rPrChange>
            </w:rPr>
            <w:delText>“</w:delText>
          </w:r>
        </w:del>
      </w:ins>
      <w:del w:id="358" w:author="Eliseo Paoletti" w:date="2024-05-06T19:15:00Z" w16du:dateUtc="2024-05-06T17:15:00Z">
        <w:r w:rsidRPr="00F20365" w:rsidDel="003124FD">
          <w:rPr>
            <w:b/>
            <w:bCs/>
            <w:rPrChange w:id="359" w:author="andrea santaniello" w:date="2024-05-06T22:38:00Z" w16du:dateUtc="2024-05-06T20:38:00Z">
              <w:rPr/>
            </w:rPrChange>
          </w:rPr>
          <w:delText>`</w:delText>
        </w:r>
      </w:del>
      <w:proofErr w:type="spellStart"/>
      <w:proofErr w:type="gramStart"/>
      <w:r w:rsidRPr="00F20365">
        <w:rPr>
          <w:b/>
          <w:bCs/>
          <w:rPrChange w:id="360" w:author="andrea santaniello" w:date="2024-05-06T22:38:00Z" w16du:dateUtc="2024-05-06T20:38:00Z">
            <w:rPr/>
          </w:rPrChange>
        </w:rPr>
        <w:t>sendMessage</w:t>
      </w:r>
      <w:proofErr w:type="spellEnd"/>
      <w:r w:rsidRPr="00F20365">
        <w:rPr>
          <w:b/>
          <w:bCs/>
          <w:rPrChange w:id="361" w:author="andrea santaniello" w:date="2024-05-06T22:38:00Z" w16du:dateUtc="2024-05-06T20:38:00Z">
            <w:rPr/>
          </w:rPrChange>
        </w:rPr>
        <w:t>(</w:t>
      </w:r>
      <w:proofErr w:type="gramEnd"/>
      <w:r w:rsidRPr="00F20365">
        <w:rPr>
          <w:b/>
          <w:bCs/>
          <w:rPrChange w:id="362" w:author="andrea santaniello" w:date="2024-05-06T22:38:00Z" w16du:dateUtc="2024-05-06T20:38:00Z">
            <w:rPr/>
          </w:rPrChange>
        </w:rPr>
        <w:t>)</w:t>
      </w:r>
      <w:ins w:id="363" w:author="Eliseo Paoletti" w:date="2024-05-06T19:16:00Z" w16du:dateUtc="2024-05-06T17:16:00Z">
        <w:del w:id="364" w:author="andrea santaniello" w:date="2024-05-06T22:38:00Z" w16du:dateUtc="2024-05-06T20:38:00Z">
          <w:r w:rsidR="003124FD" w:rsidRPr="00F20365" w:rsidDel="00F20365">
            <w:rPr>
              <w:b/>
              <w:bCs/>
              <w:rPrChange w:id="365" w:author="andrea santaniello" w:date="2024-05-06T22:38:00Z" w16du:dateUtc="2024-05-06T20:38:00Z">
                <w:rPr>
                  <w:rFonts w:cstheme="minorHAnsi"/>
                </w:rPr>
              </w:rPrChange>
            </w:rPr>
            <w:delText>”</w:delText>
          </w:r>
        </w:del>
      </w:ins>
      <w:del w:id="366" w:author="Eliseo Paoletti" w:date="2024-05-06T19:16:00Z" w16du:dateUtc="2024-05-06T17:16:00Z">
        <w:r w:rsidRPr="003124FD" w:rsidDel="003124FD">
          <w:delText>`</w:delText>
        </w:r>
      </w:del>
      <w:r>
        <w:t xml:space="preserve"> del server </w:t>
      </w:r>
      <w:ins w:id="367" w:author="andrea santaniello" w:date="2024-05-06T22:16:00Z" w16du:dateUtc="2024-05-06T20:16:00Z">
        <w:r w:rsidR="005E372F">
          <w:t>propaga i messaggi a tutti i client registrati.</w:t>
        </w:r>
      </w:ins>
      <w:del w:id="368" w:author="andrea santaniello" w:date="2024-05-06T22:16:00Z" w16du:dateUtc="2024-05-06T20:16:00Z">
        <w:r w:rsidDel="005E372F">
          <w:delText>sono trasmessi a tutti i client registrati.</w:delText>
        </w:r>
      </w:del>
    </w:p>
    <w:p w14:paraId="09E79E12" w14:textId="20A59021" w:rsidR="00CB4C23" w:rsidRPr="00F20365" w:rsidRDefault="00CB4C23" w:rsidP="006D2305">
      <w:pPr>
        <w:rPr>
          <w:ins w:id="369" w:author="Eliseo Paoletti" w:date="2024-05-06T19:23:00Z" w16du:dateUtc="2024-05-06T17:23:00Z"/>
          <w:b/>
          <w:bCs/>
          <w:rPrChange w:id="370" w:author="andrea santaniello" w:date="2024-05-06T22:38:00Z" w16du:dateUtc="2024-05-06T20:38:00Z">
            <w:rPr>
              <w:ins w:id="371" w:author="Eliseo Paoletti" w:date="2024-05-06T19:23:00Z" w16du:dateUtc="2024-05-06T17:23:00Z"/>
              <w:rFonts w:cstheme="minorHAnsi"/>
            </w:rPr>
          </w:rPrChange>
        </w:rPr>
      </w:pPr>
      <w:ins w:id="372" w:author="Eliseo Paoletti" w:date="2024-05-06T19:22:00Z" w16du:dateUtc="2024-05-06T17:22:00Z">
        <w:r>
          <w:t>-La</w:t>
        </w:r>
      </w:ins>
      <w:ins w:id="373" w:author="andrea santaniello" w:date="2024-05-06T22:21:00Z" w16du:dateUtc="2024-05-06T20:21:00Z">
        <w:r w:rsidR="005E372F">
          <w:t xml:space="preserve"> </w:t>
        </w:r>
      </w:ins>
      <w:ins w:id="374" w:author="Eliseo Paoletti" w:date="2024-05-06T19:22:00Z" w16du:dateUtc="2024-05-06T17:22:00Z">
        <w:del w:id="375" w:author="andrea santaniello" w:date="2024-05-06T22:21:00Z" w16du:dateUtc="2024-05-06T20:21:00Z">
          <w:r w:rsidDel="005E372F">
            <w:delText xml:space="preserve"> bozza de</w:delText>
          </w:r>
        </w:del>
      </w:ins>
      <w:ins w:id="376" w:author="Eliseo Paoletti" w:date="2024-05-06T19:23:00Z" w16du:dateUtc="2024-05-06T17:23:00Z">
        <w:del w:id="377" w:author="andrea santaniello" w:date="2024-05-06T22:21:00Z" w16du:dateUtc="2024-05-06T20:21:00Z">
          <w:r w:rsidDel="005E372F">
            <w:delText xml:space="preserve">lla </w:delText>
          </w:r>
        </w:del>
        <w:r>
          <w:t xml:space="preserve">chat prevede due classi: </w:t>
        </w:r>
        <w:r w:rsidRPr="00CB4C23">
          <w:rPr>
            <w:rFonts w:ascii="Cascadia Code SemiBold" w:hAnsi="Cascadia Code SemiBold" w:cs="Cascadia Code SemiBold"/>
            <w:sz w:val="20"/>
            <w:szCs w:val="20"/>
            <w:rPrChange w:id="378" w:author="Eliseo Paoletti" w:date="2024-05-06T19:23:00Z" w16du:dateUtc="2024-05-06T17:23:00Z">
              <w:rPr/>
            </w:rPrChange>
          </w:rPr>
          <w:t>Chat</w:t>
        </w:r>
        <w:r w:rsidRPr="00CB4C23">
          <w:rPr>
            <w:sz w:val="20"/>
            <w:szCs w:val="20"/>
            <w:rPrChange w:id="379" w:author="Eliseo Paoletti" w:date="2024-05-06T19:23:00Z" w16du:dateUtc="2024-05-06T17:23:00Z">
              <w:rPr/>
            </w:rPrChange>
          </w:rPr>
          <w:t xml:space="preserve"> </w:t>
        </w:r>
        <w:r w:rsidRPr="00F20365">
          <w:t>e</w:t>
        </w:r>
        <w:r w:rsidRPr="00F20365">
          <w:rPr>
            <w:b/>
            <w:bCs/>
            <w:rPrChange w:id="380" w:author="andrea santaniello" w:date="2024-05-06T22:38:00Z" w16du:dateUtc="2024-05-06T20:38:00Z">
              <w:rPr/>
            </w:rPrChange>
          </w:rPr>
          <w:t xml:space="preserve"> </w:t>
        </w:r>
        <w:proofErr w:type="spellStart"/>
        <w:r w:rsidRPr="00F20365">
          <w:rPr>
            <w:b/>
            <w:bCs/>
            <w:rPrChange w:id="381" w:author="andrea santaniello" w:date="2024-05-06T22:38:00Z" w16du:dateUtc="2024-05-06T20:38:00Z">
              <w:rPr/>
            </w:rPrChange>
          </w:rPr>
          <w:t>Messages</w:t>
        </w:r>
        <w:proofErr w:type="spellEnd"/>
        <w:del w:id="382" w:author="andrea santaniello" w:date="2024-05-06T22:22:00Z" w16du:dateUtc="2024-05-06T20:22:00Z">
          <w:r w:rsidRPr="00F20365" w:rsidDel="005E372F">
            <w:rPr>
              <w:b/>
              <w:bCs/>
              <w:rPrChange w:id="383" w:author="andrea santaniello" w:date="2024-05-06T22:38:00Z" w16du:dateUtc="2024-05-06T20:38:00Z">
                <w:rPr>
                  <w:rFonts w:cstheme="minorHAnsi"/>
                </w:rPr>
              </w:rPrChange>
            </w:rPr>
            <w:delText xml:space="preserve"> per il momento così ideate</w:delText>
          </w:r>
        </w:del>
      </w:ins>
      <w:ins w:id="384" w:author="Eliseo Paoletti" w:date="2024-05-06T19:41:00Z" w16du:dateUtc="2024-05-06T17:41:00Z">
        <w:del w:id="385" w:author="andrea santaniello" w:date="2024-05-06T22:22:00Z" w16du:dateUtc="2024-05-06T20:22:00Z">
          <w:r w:rsidR="006C205C" w:rsidRPr="00F20365" w:rsidDel="005E372F">
            <w:rPr>
              <w:b/>
              <w:bCs/>
              <w:rPrChange w:id="386" w:author="andrea santaniello" w:date="2024-05-06T22:38:00Z" w16du:dateUtc="2024-05-06T20:38:00Z">
                <w:rPr>
                  <w:rFonts w:cstheme="minorHAnsi"/>
                </w:rPr>
              </w:rPrChange>
            </w:rPr>
            <w:delText xml:space="preserve"> (da terminare)</w:delText>
          </w:r>
        </w:del>
      </w:ins>
    </w:p>
    <w:p w14:paraId="0F9F8F31" w14:textId="0CF603F4" w:rsidR="00CB4C23" w:rsidRPr="00CB4C23" w:rsidRDefault="00CB4C23" w:rsidP="006D2305">
      <w:pPr>
        <w:rPr>
          <w:rFonts w:cstheme="minorHAnsi"/>
        </w:rPr>
      </w:pPr>
      <w:ins w:id="387" w:author="Eliseo Paoletti" w:date="2024-05-06T19:27:00Z" w16du:dateUtc="2024-05-06T17:27:00Z">
        <w:r>
          <w:rPr>
            <w:rFonts w:cstheme="minorHAnsi"/>
            <w:noProof/>
          </w:rPr>
          <w:drawing>
            <wp:inline distT="0" distB="0" distL="0" distR="0" wp14:anchorId="55025220" wp14:editId="0BBECC49">
              <wp:extent cx="5437427" cy="1098550"/>
              <wp:effectExtent l="0" t="0" r="0" b="6350"/>
              <wp:docPr id="265130007" name="Immagine 1" descr="Immagine che contiene testo, Software multimediale, Software per la grafica, schermata&#10;&#10;Descrizione generat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5130007" name="Immagine 1" descr="Immagine che contiene testo, Software multimediale, Software per la grafica, schermata&#10;&#10;Descrizione generata automaticamente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8284" cy="110276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D2F3C17" w14:textId="77777777" w:rsidR="006D2305" w:rsidRDefault="006D2305" w:rsidP="006D2305"/>
    <w:p w14:paraId="082104F1" w14:textId="77777777" w:rsidR="006D2305" w:rsidRDefault="006D2305">
      <w:pPr>
        <w:pStyle w:val="Titolo3"/>
        <w:pPrChange w:id="388" w:author="Eliseo Paoletti" w:date="2024-05-06T19:27:00Z" w16du:dateUtc="2024-05-06T17:27:00Z">
          <w:pPr/>
        </w:pPrChange>
      </w:pPr>
      <w:del w:id="389" w:author="Eliseo Paoletti" w:date="2024-05-06T19:27:00Z" w16du:dateUtc="2024-05-06T17:27:00Z">
        <w:r w:rsidDel="00CB4C23">
          <w:delText>### **</w:delText>
        </w:r>
      </w:del>
      <w:r>
        <w:t>Gestione delle Eccezioni</w:t>
      </w:r>
      <w:del w:id="390" w:author="Eliseo Paoletti" w:date="2024-05-06T19:27:00Z" w16du:dateUtc="2024-05-06T17:27:00Z">
        <w:r w:rsidDel="00CB4C23">
          <w:delText>**</w:delText>
        </w:r>
      </w:del>
    </w:p>
    <w:p w14:paraId="3D3846EF" w14:textId="442CD66E" w:rsidR="00261812" w:rsidRDefault="006D2305" w:rsidP="006D2305">
      <w:r>
        <w:t>- Il client e il server implementano una robusta gestione delle eccezioni per affrontare errori di rete, interruzioni e dati errati.</w:t>
      </w:r>
    </w:p>
    <w:p w14:paraId="1C148EEF" w14:textId="5CBBF784" w:rsidR="00261812" w:rsidRPr="00A25EB1" w:rsidRDefault="00261812" w:rsidP="006D2305">
      <w:pPr>
        <w:rPr>
          <w:ins w:id="391" w:author="andrea santaniello" w:date="2024-05-06T22:42:00Z" w16du:dateUtc="2024-05-06T20:42:00Z"/>
          <w:rPrChange w:id="392" w:author="andrea santaniello" w:date="2024-05-06T22:46:00Z" w16du:dateUtc="2024-05-06T20:46:00Z">
            <w:rPr>
              <w:ins w:id="393" w:author="andrea santaniello" w:date="2024-05-06T22:42:00Z" w16du:dateUtc="2024-05-06T20:42:00Z"/>
              <w:b/>
              <w:bCs/>
            </w:rPr>
          </w:rPrChange>
        </w:rPr>
      </w:pPr>
      <w:ins w:id="394" w:author="andrea santaniello" w:date="2024-05-06T22:30:00Z" w16du:dateUtc="2024-05-06T20:30:00Z">
        <w:r>
          <w:t>-</w:t>
        </w:r>
        <w:r>
          <w:t xml:space="preserve"> </w:t>
        </w:r>
      </w:ins>
      <w:ins w:id="395" w:author="andrea santaniello" w:date="2024-05-06T22:42:00Z" w16du:dateUtc="2024-05-06T20:42:00Z">
        <w:r w:rsidR="00F20365">
          <w:t>V</w:t>
        </w:r>
      </w:ins>
      <w:ins w:id="396" w:author="andrea santaniello" w:date="2024-05-06T22:40:00Z" w16du:dateUtc="2024-05-06T20:40:00Z">
        <w:r w:rsidR="00F20365">
          <w:t>engono</w:t>
        </w:r>
      </w:ins>
      <w:ins w:id="397" w:author="andrea santaniello" w:date="2024-05-06T22:33:00Z" w16du:dateUtc="2024-05-06T20:33:00Z">
        <w:r w:rsidR="00F20365">
          <w:t xml:space="preserve"> implementat</w:t>
        </w:r>
      </w:ins>
      <w:ins w:id="398" w:author="andrea santaniello" w:date="2024-05-06T22:41:00Z" w16du:dateUtc="2024-05-06T20:41:00Z">
        <w:r w:rsidR="00F20365">
          <w:t>i</w:t>
        </w:r>
      </w:ins>
      <w:ins w:id="399" w:author="andrea santaniello" w:date="2024-05-06T22:33:00Z" w16du:dateUtc="2024-05-06T20:33:00Z">
        <w:r w:rsidR="00F20365">
          <w:t xml:space="preserve"> </w:t>
        </w:r>
      </w:ins>
      <w:ins w:id="400" w:author="andrea santaniello" w:date="2024-05-06T22:40:00Z" w16du:dateUtc="2024-05-06T20:40:00Z">
        <w:r w:rsidR="00F20365">
          <w:t>divers</w:t>
        </w:r>
      </w:ins>
      <w:ins w:id="401" w:author="andrea santaniello" w:date="2024-05-06T22:41:00Z" w16du:dateUtc="2024-05-06T20:41:00Z">
        <w:r w:rsidR="00F20365">
          <w:t xml:space="preserve">i blocchi </w:t>
        </w:r>
      </w:ins>
      <w:ins w:id="402" w:author="andrea santaniello" w:date="2024-05-06T22:33:00Z" w16du:dateUtc="2024-05-06T20:33:00Z">
        <w:r w:rsidR="00F20365">
          <w:t xml:space="preserve">di </w:t>
        </w:r>
      </w:ins>
      <w:proofErr w:type="spellStart"/>
      <w:ins w:id="403" w:author="andrea santaniello" w:date="2024-05-06T22:34:00Z" w16du:dateUtc="2024-05-06T20:34:00Z">
        <w:r w:rsidR="00F20365">
          <w:t>try</w:t>
        </w:r>
        <w:proofErr w:type="spellEnd"/>
        <w:r w:rsidR="00F20365">
          <w:t xml:space="preserve"> catch</w:t>
        </w:r>
      </w:ins>
      <w:ins w:id="404" w:author="andrea santaniello" w:date="2024-05-06T22:41:00Z" w16du:dateUtc="2024-05-06T20:41:00Z">
        <w:r w:rsidR="00F20365">
          <w:t>,</w:t>
        </w:r>
      </w:ins>
      <w:ins w:id="405" w:author="andrea santaniello" w:date="2024-05-06T22:34:00Z" w16du:dateUtc="2024-05-06T20:34:00Z">
        <w:r w:rsidR="00F20365">
          <w:t xml:space="preserve"> che incapsulano le operazioni di rete e lanciano le </w:t>
        </w:r>
      </w:ins>
      <w:ins w:id="406" w:author="andrea santaniello" w:date="2024-05-06T22:41:00Z" w16du:dateUtc="2024-05-06T20:41:00Z">
        <w:r w:rsidR="00F20365">
          <w:t>dovute</w:t>
        </w:r>
      </w:ins>
      <w:ins w:id="407" w:author="andrea santaniello" w:date="2024-05-06T22:34:00Z" w16du:dateUtc="2024-05-06T20:34:00Z">
        <w:r w:rsidR="00F20365">
          <w:t xml:space="preserve"> </w:t>
        </w:r>
        <w:proofErr w:type="spellStart"/>
        <w:r w:rsidR="00F20365">
          <w:t>Exception</w:t>
        </w:r>
        <w:proofErr w:type="spellEnd"/>
        <w:r w:rsidR="00F20365">
          <w:t xml:space="preserve"> in caso di errori. Un esempio è </w:t>
        </w:r>
      </w:ins>
      <w:ins w:id="408" w:author="andrea santaniello" w:date="2024-05-06T22:38:00Z" w16du:dateUtc="2024-05-06T20:38:00Z">
        <w:r w:rsidR="00F20365">
          <w:t xml:space="preserve">il metodo </w:t>
        </w:r>
      </w:ins>
      <w:ins w:id="409" w:author="andrea santaniello" w:date="2024-05-06T22:41:00Z" w16du:dateUtc="2024-05-06T20:41:00Z">
        <w:r w:rsidR="00F20365">
          <w:t xml:space="preserve">del client </w:t>
        </w:r>
        <w:r w:rsidR="00F20365" w:rsidRPr="00F20365">
          <w:rPr>
            <w:b/>
            <w:bCs/>
            <w:rPrChange w:id="410" w:author="andrea santaniello" w:date="2024-05-06T22:42:00Z" w16du:dateUtc="2024-05-06T20:42:00Z">
              <w:rPr/>
            </w:rPrChange>
          </w:rPr>
          <w:t>“</w:t>
        </w:r>
      </w:ins>
      <w:proofErr w:type="spellStart"/>
      <w:proofErr w:type="gramStart"/>
      <w:ins w:id="411" w:author="andrea santaniello" w:date="2024-05-06T22:38:00Z" w16du:dateUtc="2024-05-06T20:38:00Z">
        <w:r w:rsidR="00F20365" w:rsidRPr="00F20365">
          <w:rPr>
            <w:b/>
            <w:bCs/>
            <w:rPrChange w:id="412" w:author="andrea santaniello" w:date="2024-05-06T22:38:00Z" w16du:dateUtc="2024-05-06T20:38:00Z">
              <w:rPr/>
            </w:rPrChange>
          </w:rPr>
          <w:t>connect</w:t>
        </w:r>
        <w:proofErr w:type="spellEnd"/>
        <w:r w:rsidR="00F20365" w:rsidRPr="00F20365">
          <w:rPr>
            <w:b/>
            <w:bCs/>
            <w:rPrChange w:id="413" w:author="andrea santaniello" w:date="2024-05-06T22:38:00Z" w16du:dateUtc="2024-05-06T20:38:00Z">
              <w:rPr/>
            </w:rPrChange>
          </w:rPr>
          <w:t>(</w:t>
        </w:r>
        <w:proofErr w:type="gramEnd"/>
        <w:r w:rsidR="00F20365" w:rsidRPr="00F20365">
          <w:rPr>
            <w:b/>
            <w:bCs/>
            <w:rPrChange w:id="414" w:author="andrea santaniello" w:date="2024-05-06T22:38:00Z" w16du:dateUtc="2024-05-06T20:38:00Z">
              <w:rPr/>
            </w:rPrChange>
          </w:rPr>
          <w:t>)</w:t>
        </w:r>
      </w:ins>
      <w:ins w:id="415" w:author="andrea santaniello" w:date="2024-05-06T22:42:00Z" w16du:dateUtc="2024-05-06T20:42:00Z">
        <w:r w:rsidR="00F20365">
          <w:rPr>
            <w:b/>
            <w:bCs/>
          </w:rPr>
          <w:t>”</w:t>
        </w:r>
        <w:r w:rsidR="00F20365" w:rsidRPr="00F20365">
          <w:rPr>
            <w:rPrChange w:id="416" w:author="andrea santaniello" w:date="2024-05-06T22:42:00Z" w16du:dateUtc="2024-05-06T20:42:00Z">
              <w:rPr>
                <w:b/>
                <w:bCs/>
              </w:rPr>
            </w:rPrChange>
          </w:rPr>
          <w:t>,</w:t>
        </w:r>
      </w:ins>
      <w:ins w:id="417" w:author="andrea santaniello" w:date="2024-05-06T22:43:00Z" w16du:dateUtc="2024-05-06T20:43:00Z">
        <w:r w:rsidR="00A25EB1">
          <w:t xml:space="preserve"> che prova ad instaurare una connessione tra client e server</w:t>
        </w:r>
      </w:ins>
      <w:ins w:id="418" w:author="andrea santaniello" w:date="2024-05-06T22:44:00Z" w16du:dateUtc="2024-05-06T20:44:00Z">
        <w:r w:rsidR="00A25EB1">
          <w:t xml:space="preserve">, dove ciò fallisce </w:t>
        </w:r>
      </w:ins>
      <w:ins w:id="419" w:author="andrea santaniello" w:date="2024-05-06T22:45:00Z" w16du:dateUtc="2024-05-06T20:45:00Z">
        <w:r w:rsidR="00A25EB1">
          <w:t>(</w:t>
        </w:r>
      </w:ins>
      <w:proofErr w:type="spellStart"/>
      <w:ins w:id="420" w:author="andrea santaniello" w:date="2024-05-06T22:44:00Z" w16du:dateUtc="2024-05-06T20:44:00Z">
        <w:r w:rsidR="00A25EB1">
          <w:t>Excepion</w:t>
        </w:r>
        <w:proofErr w:type="spellEnd"/>
        <w:r w:rsidR="00A25EB1">
          <w:t xml:space="preserve"> e</w:t>
        </w:r>
      </w:ins>
      <w:ins w:id="421" w:author="andrea santaniello" w:date="2024-05-06T22:45:00Z" w16du:dateUtc="2024-05-06T20:45:00Z">
        <w:r w:rsidR="00A25EB1">
          <w:t xml:space="preserve">) si aspetta un numero determinato di secondi </w:t>
        </w:r>
        <w:r w:rsidR="00A25EB1" w:rsidRPr="00A25EB1">
          <w:rPr>
            <w:b/>
            <w:bCs/>
            <w:rPrChange w:id="422" w:author="andrea santaniello" w:date="2024-05-06T22:47:00Z" w16du:dateUtc="2024-05-06T20:47:00Z">
              <w:rPr/>
            </w:rPrChange>
          </w:rPr>
          <w:t>(</w:t>
        </w:r>
        <w:r w:rsidR="00A25EB1" w:rsidRPr="00A25EB1">
          <w:rPr>
            <w:b/>
            <w:bCs/>
            <w:rPrChange w:id="423" w:author="andrea santaniello" w:date="2024-05-06T22:46:00Z" w16du:dateUtc="2024-05-06T20:46:00Z">
              <w:rPr/>
            </w:rPrChange>
          </w:rPr>
          <w:t>Seconds</w:t>
        </w:r>
      </w:ins>
      <w:ins w:id="424" w:author="andrea santaniello" w:date="2024-05-06T22:46:00Z" w16du:dateUtc="2024-05-06T20:46:00Z">
        <w:r w:rsidR="00A25EB1" w:rsidRPr="00A25EB1">
          <w:rPr>
            <w:b/>
            <w:bCs/>
            <w:rPrChange w:id="425" w:author="andrea santaniello" w:date="2024-05-06T22:46:00Z" w16du:dateUtc="2024-05-06T20:46:00Z">
              <w:rPr/>
            </w:rPrChange>
          </w:rPr>
          <w:t>B</w:t>
        </w:r>
      </w:ins>
      <w:ins w:id="426" w:author="andrea santaniello" w:date="2024-05-06T22:45:00Z" w16du:dateUtc="2024-05-06T20:45:00Z">
        <w:r w:rsidR="00A25EB1" w:rsidRPr="00A25EB1">
          <w:rPr>
            <w:b/>
            <w:bCs/>
            <w:rPrChange w:id="427" w:author="andrea santaniello" w:date="2024-05-06T22:46:00Z" w16du:dateUtc="2024-05-06T20:46:00Z">
              <w:rPr/>
            </w:rPrChange>
          </w:rPr>
          <w:t>etw</w:t>
        </w:r>
      </w:ins>
      <w:ins w:id="428" w:author="andrea santaniello" w:date="2024-05-06T22:46:00Z" w16du:dateUtc="2024-05-06T20:46:00Z">
        <w:r w:rsidR="00A25EB1" w:rsidRPr="00A25EB1">
          <w:rPr>
            <w:b/>
            <w:bCs/>
            <w:rPrChange w:id="429" w:author="andrea santaniello" w:date="2024-05-06T22:46:00Z" w16du:dateUtc="2024-05-06T20:46:00Z">
              <w:rPr/>
            </w:rPrChange>
          </w:rPr>
          <w:t>eenRetry</w:t>
        </w:r>
        <w:r w:rsidR="00A25EB1" w:rsidRPr="00A25EB1">
          <w:rPr>
            <w:b/>
            <w:bCs/>
            <w:rPrChange w:id="430" w:author="andrea santaniello" w:date="2024-05-06T22:47:00Z" w16du:dateUtc="2024-05-06T20:47:00Z">
              <w:rPr/>
            </w:rPrChange>
          </w:rPr>
          <w:t>)</w:t>
        </w:r>
      </w:ins>
      <w:ins w:id="431" w:author="andrea santaniello" w:date="2024-05-06T22:47:00Z" w16du:dateUtc="2024-05-06T20:47:00Z">
        <w:r w:rsidR="00A25EB1">
          <w:rPr>
            <w:b/>
            <w:bCs/>
          </w:rPr>
          <w:t xml:space="preserve"> </w:t>
        </w:r>
        <w:r w:rsidR="00A25EB1" w:rsidRPr="00A25EB1">
          <w:rPr>
            <w:rPrChange w:id="432" w:author="andrea santaniello" w:date="2024-05-06T22:47:00Z" w16du:dateUtc="2024-05-06T20:47:00Z">
              <w:rPr>
                <w:b/>
                <w:bCs/>
              </w:rPr>
            </w:rPrChange>
          </w:rPr>
          <w:t>per poi riprovare</w:t>
        </w:r>
        <w:r w:rsidR="00A25EB1">
          <w:t xml:space="preserve">. </w:t>
        </w:r>
      </w:ins>
      <w:ins w:id="433" w:author="andrea santaniello" w:date="2024-05-06T22:48:00Z" w16du:dateUtc="2024-05-06T20:48:00Z">
        <w:r w:rsidR="00A25EB1">
          <w:t>Viene impostato</w:t>
        </w:r>
      </w:ins>
      <w:ins w:id="434" w:author="andrea santaniello" w:date="2024-05-06T22:47:00Z" w16du:dateUtc="2024-05-06T20:47:00Z">
        <w:r w:rsidR="00A25EB1">
          <w:t xml:space="preserve"> un numero massimo di </w:t>
        </w:r>
        <w:proofErr w:type="spellStart"/>
        <w:r w:rsidR="00A25EB1">
          <w:t>retry</w:t>
        </w:r>
        <w:proofErr w:type="spellEnd"/>
        <w:r w:rsidR="00A25EB1">
          <w:t>, al termine del quale il programma termina con</w:t>
        </w:r>
      </w:ins>
      <w:ins w:id="435" w:author="andrea santaniello" w:date="2024-05-06T22:48:00Z" w16du:dateUtc="2024-05-06T20:48:00Z">
        <w:r w:rsidR="00A25EB1">
          <w:t xml:space="preserve"> un messaggio d’errore.</w:t>
        </w:r>
      </w:ins>
      <w:del w:id="436" w:author="andrea santaniello" w:date="2024-05-06T22:30:00Z" w16du:dateUtc="2024-05-06T20:30:00Z">
        <w:r w:rsidR="006D2305" w:rsidDel="00261812">
          <w:delText>- Le eccezioni sono loggate e, se possibile, gestite in modo da non interrompere l'intera applicazione.</w:delText>
        </w:r>
      </w:del>
    </w:p>
    <w:p w14:paraId="22427CA3" w14:textId="77777777" w:rsidR="00F20365" w:rsidRDefault="00F20365" w:rsidP="006D2305">
      <w:pPr>
        <w:rPr>
          <w:ins w:id="437" w:author="andrea santaniello" w:date="2024-05-06T22:29:00Z" w16du:dateUtc="2024-05-06T20:29:00Z"/>
        </w:rPr>
      </w:pPr>
    </w:p>
    <w:p w14:paraId="2433B72C" w14:textId="475BE452" w:rsidR="00261812" w:rsidRPr="00261812" w:rsidDel="00261812" w:rsidRDefault="00261812" w:rsidP="006D2305">
      <w:pPr>
        <w:rPr>
          <w:del w:id="438" w:author="andrea santaniello" w:date="2024-05-06T22:29:00Z" w16du:dateUtc="2024-05-06T20:29:00Z"/>
          <w:color w:val="FFFFFF" w:themeColor="background1"/>
          <w:rPrChange w:id="439" w:author="andrea santaniello" w:date="2024-05-06T22:29:00Z" w16du:dateUtc="2024-05-06T20:29:00Z">
            <w:rPr>
              <w:del w:id="440" w:author="andrea santaniello" w:date="2024-05-06T22:29:00Z" w16du:dateUtc="2024-05-06T20:29:00Z"/>
            </w:rPr>
          </w:rPrChange>
        </w:rPr>
      </w:pPr>
    </w:p>
    <w:p w14:paraId="53534077" w14:textId="77777777" w:rsidR="006D2305" w:rsidDel="00CB4C23" w:rsidRDefault="006D2305" w:rsidP="006D2305">
      <w:pPr>
        <w:rPr>
          <w:del w:id="441" w:author="Eliseo Paoletti" w:date="2024-05-06T19:28:00Z" w16du:dateUtc="2024-05-06T17:28:00Z"/>
        </w:rPr>
      </w:pPr>
    </w:p>
    <w:p w14:paraId="3BDCF7C3" w14:textId="4580E98C" w:rsidR="006D2305" w:rsidDel="00CB4C23" w:rsidRDefault="006D2305" w:rsidP="006D2305">
      <w:pPr>
        <w:rPr>
          <w:del w:id="442" w:author="Eliseo Paoletti" w:date="2024-05-06T19:28:00Z" w16du:dateUtc="2024-05-06T17:28:00Z"/>
        </w:rPr>
      </w:pPr>
      <w:del w:id="443" w:author="Eliseo Paoletti" w:date="2024-05-06T19:28:00Z" w16du:dateUtc="2024-05-06T17:28:00Z">
        <w:r w:rsidDel="00CB4C23">
          <w:delText>#</w:delText>
        </w:r>
      </w:del>
      <w:del w:id="444" w:author="Eliseo Paoletti" w:date="2024-05-06T19:27:00Z" w16du:dateUtc="2024-05-06T17:27:00Z">
        <w:r w:rsidDel="00CB4C23">
          <w:delText>## **</w:delText>
        </w:r>
      </w:del>
      <w:del w:id="445" w:author="Eliseo Paoletti" w:date="2024-05-06T19:28:00Z" w16du:dateUtc="2024-05-06T17:28:00Z">
        <w:r w:rsidDel="00CB4C23">
          <w:delText>Conclusioni**</w:delText>
        </w:r>
      </w:del>
    </w:p>
    <w:p w14:paraId="2719C836" w14:textId="12422CE6" w:rsidR="006D2305" w:rsidDel="00CB4C23" w:rsidRDefault="006D2305" w:rsidP="006D2305">
      <w:pPr>
        <w:rPr>
          <w:del w:id="446" w:author="Eliseo Paoletti" w:date="2024-05-06T19:28:00Z" w16du:dateUtc="2024-05-06T17:28:00Z"/>
        </w:rPr>
      </w:pPr>
      <w:del w:id="447" w:author="Eliseo Paoletti" w:date="2024-05-06T19:28:00Z" w16du:dateUtc="2024-05-06T17:28:00Z">
        <w:r w:rsidDel="00CB4C23">
          <w:delText>- Il sistema utilizza RMI per offrire un'esperienza di gioco interattiva e reattiva.</w:delText>
        </w:r>
      </w:del>
    </w:p>
    <w:p w14:paraId="23228753" w14:textId="020E580B" w:rsidR="006D2305" w:rsidDel="00CB4C23" w:rsidRDefault="006D2305" w:rsidP="006D2305">
      <w:pPr>
        <w:rPr>
          <w:del w:id="448" w:author="Eliseo Paoletti" w:date="2024-05-06T19:28:00Z" w16du:dateUtc="2024-05-06T17:28:00Z"/>
        </w:rPr>
      </w:pPr>
      <w:del w:id="449" w:author="Eliseo Paoletti" w:date="2024-05-06T19:28:00Z" w16du:dateUtc="2024-05-06T17:28:00Z">
        <w:r w:rsidDel="00CB4C23">
          <w:delText>- Possibili miglioramenti includono l'ottimizzazione della gestione della rete e l'aggiunta di funzionalità di gioco avanzate come tornei o partite classificate.</w:delText>
        </w:r>
      </w:del>
    </w:p>
    <w:p w14:paraId="7EAE4E78" w14:textId="77777777" w:rsidR="006D2305" w:rsidDel="006B3646" w:rsidRDefault="006D2305" w:rsidP="006D2305">
      <w:pPr>
        <w:rPr>
          <w:del w:id="450" w:author="andrea santaniello" w:date="2024-05-06T21:55:00Z" w16du:dateUtc="2024-05-06T19:55:00Z"/>
        </w:rPr>
      </w:pPr>
    </w:p>
    <w:p w14:paraId="00055133" w14:textId="32C33B22" w:rsidR="006D2305" w:rsidDel="006B3646" w:rsidRDefault="006D2305">
      <w:pPr>
        <w:pStyle w:val="Titolo2"/>
        <w:rPr>
          <w:del w:id="451" w:author="andrea santaniello" w:date="2024-05-06T21:55:00Z" w16du:dateUtc="2024-05-06T19:55:00Z"/>
        </w:rPr>
        <w:pPrChange w:id="452" w:author="Eliseo Paoletti" w:date="2024-05-06T19:28:00Z" w16du:dateUtc="2024-05-06T17:28:00Z">
          <w:pPr/>
        </w:pPrChange>
      </w:pPr>
      <w:del w:id="453" w:author="andrea santaniello" w:date="2024-05-06T21:55:00Z" w16du:dateUtc="2024-05-06T19:55:00Z">
        <w:r w:rsidDel="006B3646">
          <w:delText>### **</w:delText>
        </w:r>
      </w:del>
      <w:ins w:id="454" w:author="Eliseo Paoletti" w:date="2024-05-06T19:28:00Z" w16du:dateUtc="2024-05-06T17:28:00Z">
        <w:del w:id="455" w:author="andrea santaniello" w:date="2024-05-06T21:55:00Z" w16du:dateUtc="2024-05-06T19:55:00Z">
          <w:r w:rsidR="00CB4C23" w:rsidDel="006B3646">
            <w:delText>Obiettivi futuri:</w:delText>
          </w:r>
        </w:del>
      </w:ins>
      <w:del w:id="456" w:author="andrea santaniello" w:date="2024-05-06T21:55:00Z" w16du:dateUtc="2024-05-06T19:55:00Z">
        <w:r w:rsidDel="006B3646">
          <w:delText>Miglioramenti Futuri**</w:delText>
        </w:r>
      </w:del>
    </w:p>
    <w:p w14:paraId="6708D1E4" w14:textId="5BABF484" w:rsidR="006D2305" w:rsidDel="006B3646" w:rsidRDefault="006D2305" w:rsidP="006D2305">
      <w:pPr>
        <w:rPr>
          <w:del w:id="457" w:author="andrea santaniello" w:date="2024-05-06T21:55:00Z" w16du:dateUtc="2024-05-06T19:55:00Z"/>
        </w:rPr>
      </w:pPr>
      <w:del w:id="458" w:author="andrea santaniello" w:date="2024-05-06T21:55:00Z" w16du:dateUtc="2024-05-06T19:55:00Z">
        <w:r w:rsidDel="006B3646">
          <w:delText>- Ulteriori ottimizzazioni possono includere una migliore gestione delle sessioni e delle strategie di reconnessione per i client.</w:delText>
        </w:r>
      </w:del>
      <w:ins w:id="459" w:author="Eliseo Paoletti" w:date="2024-05-06T19:28:00Z" w16du:dateUtc="2024-05-06T17:28:00Z">
        <w:del w:id="460" w:author="andrea santaniello" w:date="2024-05-06T21:55:00Z" w16du:dateUtc="2024-05-06T19:55:00Z">
          <w:r w:rsidR="00CB4C23" w:rsidDel="006B3646">
            <w:delText>Siamo sicuramente indietro nella programmazio</w:delText>
          </w:r>
        </w:del>
      </w:ins>
      <w:ins w:id="461" w:author="Eliseo Paoletti" w:date="2024-05-06T19:29:00Z" w16du:dateUtc="2024-05-06T17:29:00Z">
        <w:del w:id="462" w:author="andrea santaniello" w:date="2024-05-06T21:55:00Z" w16du:dateUtc="2024-05-06T19:55:00Z">
          <w:r w:rsidR="00CB4C23" w:rsidDel="006B3646">
            <w:delText>ne, contiamo sul fatto che l’aver abbandonato l’idea di implementare Socket possa aiutarci a concentrarci sul terminare l’RMI e implementare al meglio GUI/TUI</w:delText>
          </w:r>
        </w:del>
      </w:ins>
    </w:p>
    <w:p w14:paraId="5868F2CB" w14:textId="77777777" w:rsidR="006D2305" w:rsidDel="00CB4C23" w:rsidRDefault="006D2305" w:rsidP="006D2305">
      <w:pPr>
        <w:rPr>
          <w:del w:id="463" w:author="Eliseo Paoletti" w:date="2024-05-06T19:28:00Z" w16du:dateUtc="2024-05-06T17:28:00Z"/>
        </w:rPr>
      </w:pPr>
    </w:p>
    <w:p w14:paraId="4D372AB7" w14:textId="77777777" w:rsidR="006D2305" w:rsidDel="00CB4C23" w:rsidRDefault="006D2305" w:rsidP="006D2305">
      <w:pPr>
        <w:rPr>
          <w:del w:id="464" w:author="Eliseo Paoletti" w:date="2024-05-06T19:28:00Z" w16du:dateUtc="2024-05-06T17:28:00Z"/>
        </w:rPr>
      </w:pPr>
      <w:del w:id="465" w:author="Eliseo Paoletti" w:date="2024-05-06T19:28:00Z" w16du:dateUtc="2024-05-06T17:28:00Z">
        <w:r w:rsidDel="00CB4C23">
          <w:delText>---</w:delText>
        </w:r>
      </w:del>
    </w:p>
    <w:p w14:paraId="586E8792" w14:textId="77777777" w:rsidR="006D2305" w:rsidDel="00CB4C23" w:rsidRDefault="006D2305" w:rsidP="006D2305">
      <w:pPr>
        <w:rPr>
          <w:del w:id="466" w:author="Eliseo Paoletti" w:date="2024-05-06T19:28:00Z" w16du:dateUtc="2024-05-06T17:28:00Z"/>
        </w:rPr>
      </w:pPr>
    </w:p>
    <w:p w14:paraId="676E4B46" w14:textId="12DDD0BA" w:rsidR="28C76B78" w:rsidRDefault="006D2305" w:rsidP="006D2305">
      <w:del w:id="467" w:author="Eliseo Paoletti" w:date="2024-05-06T19:28:00Z" w16du:dateUtc="2024-05-06T17:28:00Z">
        <w:r w:rsidDel="00CB4C23">
          <w:delText>Puoi utilizzare questo contenuto come base per il tuo documento. Assicurati di formattarlo correttamente in Word, aggiungendo eventuali immagini, diagrammi o altri elementi che possono arricchire il documento e renderlo più facile da comprendere.</w:delText>
        </w:r>
      </w:del>
    </w:p>
    <w:sectPr w:rsidR="28C76B78" w:rsidSect="008771F3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054D0"/>
    <w:multiLevelType w:val="hybridMultilevel"/>
    <w:tmpl w:val="2082973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926978">
    <w:abstractNumId w:val="1"/>
  </w:num>
  <w:num w:numId="2" w16cid:durableId="6604738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rea santaniello">
    <w15:presenceInfo w15:providerId="Windows Live" w15:userId="fa1ad8e92f6f7f65"/>
  </w15:person>
  <w15:person w15:author="Eliseo Paoletti">
    <w15:presenceInfo w15:providerId="AD" w15:userId="S::10778484@polimi.it::3181aecb-048f-42ed-b87d-5dca6ffec2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trackRevisions/>
  <w:documentProtection w:edit="trackedChanges" w:enforcement="1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54290"/>
    <w:rsid w:val="000D671A"/>
    <w:rsid w:val="000E2464"/>
    <w:rsid w:val="000E7097"/>
    <w:rsid w:val="0013664B"/>
    <w:rsid w:val="00163BAD"/>
    <w:rsid w:val="00183233"/>
    <w:rsid w:val="00261812"/>
    <w:rsid w:val="002D4390"/>
    <w:rsid w:val="00312230"/>
    <w:rsid w:val="003124FD"/>
    <w:rsid w:val="00314C8C"/>
    <w:rsid w:val="00350E14"/>
    <w:rsid w:val="0036751A"/>
    <w:rsid w:val="00382F12"/>
    <w:rsid w:val="003C01B8"/>
    <w:rsid w:val="004F577A"/>
    <w:rsid w:val="004F74E3"/>
    <w:rsid w:val="005360CD"/>
    <w:rsid w:val="00536D31"/>
    <w:rsid w:val="00560EDF"/>
    <w:rsid w:val="00580DB8"/>
    <w:rsid w:val="005E372F"/>
    <w:rsid w:val="00624638"/>
    <w:rsid w:val="006941F1"/>
    <w:rsid w:val="00695920"/>
    <w:rsid w:val="006A18B5"/>
    <w:rsid w:val="006B3646"/>
    <w:rsid w:val="006C205C"/>
    <w:rsid w:val="006D2305"/>
    <w:rsid w:val="00772400"/>
    <w:rsid w:val="00786A75"/>
    <w:rsid w:val="00795AC2"/>
    <w:rsid w:val="007E3A64"/>
    <w:rsid w:val="007F11C6"/>
    <w:rsid w:val="007F2426"/>
    <w:rsid w:val="00821919"/>
    <w:rsid w:val="00856A79"/>
    <w:rsid w:val="008771F3"/>
    <w:rsid w:val="00921DE8"/>
    <w:rsid w:val="00930B9E"/>
    <w:rsid w:val="0093392A"/>
    <w:rsid w:val="00974DB2"/>
    <w:rsid w:val="00A25EB1"/>
    <w:rsid w:val="00A70200"/>
    <w:rsid w:val="00AC343A"/>
    <w:rsid w:val="00AD2E37"/>
    <w:rsid w:val="00B34A79"/>
    <w:rsid w:val="00B57896"/>
    <w:rsid w:val="00B8303F"/>
    <w:rsid w:val="00BA7A0B"/>
    <w:rsid w:val="00BF2A57"/>
    <w:rsid w:val="00CB4C23"/>
    <w:rsid w:val="00CB6113"/>
    <w:rsid w:val="00CD2CF0"/>
    <w:rsid w:val="00D46D22"/>
    <w:rsid w:val="00D62404"/>
    <w:rsid w:val="00E322B6"/>
    <w:rsid w:val="00E4286B"/>
    <w:rsid w:val="00E81810"/>
    <w:rsid w:val="00E834BD"/>
    <w:rsid w:val="00EE55E5"/>
    <w:rsid w:val="00F125C7"/>
    <w:rsid w:val="00F20365"/>
    <w:rsid w:val="00F3304B"/>
    <w:rsid w:val="00F404C4"/>
    <w:rsid w:val="00F86B3D"/>
    <w:rsid w:val="00FC11E6"/>
    <w:rsid w:val="00FF77DB"/>
    <w:rsid w:val="06FE039E"/>
    <w:rsid w:val="09FB3FDE"/>
    <w:rsid w:val="1B75DEE2"/>
    <w:rsid w:val="28C76B78"/>
    <w:rsid w:val="2EB72109"/>
    <w:rsid w:val="350B7C3C"/>
    <w:rsid w:val="3BF6F0F0"/>
    <w:rsid w:val="41B0B101"/>
    <w:rsid w:val="615C8A0C"/>
    <w:rsid w:val="622F66A4"/>
    <w:rsid w:val="67050E74"/>
    <w:rsid w:val="6A4E980B"/>
    <w:rsid w:val="73F17F51"/>
    <w:rsid w:val="7BE3D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BAFD3B33-755E-41AD-B88A-1BB90FCC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55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D23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D23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E5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E5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E55E5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Revisione">
    <w:name w:val="Revision"/>
    <w:hidden/>
    <w:uiPriority w:val="99"/>
    <w:semiHidden/>
    <w:rsid w:val="00EE5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andrea santaniello</cp:lastModifiedBy>
  <cp:revision>2</cp:revision>
  <dcterms:created xsi:type="dcterms:W3CDTF">2024-05-06T20:52:00Z</dcterms:created>
  <dcterms:modified xsi:type="dcterms:W3CDTF">2024-05-06T20:52:00Z</dcterms:modified>
</cp:coreProperties>
</file>